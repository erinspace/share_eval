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29DF7" w14:textId="4741DEFA" w:rsidR="008D2678" w:rsidRDefault="008D2678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aps/>
          <w:color w:val="262626"/>
          <w:sz w:val="32"/>
          <w:szCs w:val="32"/>
        </w:rPr>
      </w:pPr>
      <w:r w:rsidRPr="00DC221B">
        <w:rPr>
          <w:rFonts w:asciiTheme="majorHAnsi" w:hAnsiTheme="majorHAnsi" w:cs="Helvetica Neue"/>
          <w:b/>
          <w:bCs/>
          <w:caps/>
          <w:noProof/>
          <w:color w:val="262626"/>
          <w:sz w:val="32"/>
          <w:szCs w:val="32"/>
        </w:rPr>
        <w:drawing>
          <wp:inline distT="0" distB="0" distL="0" distR="0" wp14:anchorId="3D0BD2C3" wp14:editId="7A8479CE">
            <wp:extent cx="4267200" cy="736600"/>
            <wp:effectExtent l="0" t="0" r="0" b="0"/>
            <wp:docPr id="1" name="Picture 1" descr="Macintosh HD:Users:h.ratner:Dropbox:CHORUS:CHORUS Logos &amp; Letterhead:Horizontal:ForDesktopPublishing:14709CHORUSLogoHoriz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.ratner:Dropbox:CHORUS:CHORUS Logos &amp; Letterhead:Horizontal:ForDesktopPublishing:14709CHORUSLogoHoriz_RG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3338" w14:textId="77777777" w:rsidR="00DC221B" w:rsidRDefault="00DC221B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aps/>
          <w:color w:val="262626"/>
          <w:sz w:val="32"/>
          <w:szCs w:val="32"/>
        </w:rPr>
      </w:pPr>
    </w:p>
    <w:p w14:paraId="502719C4" w14:textId="59CF2287" w:rsidR="00AE78F2" w:rsidRPr="0006203B" w:rsidRDefault="00D6639F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aps/>
          <w:color w:val="262626"/>
          <w:sz w:val="32"/>
          <w:szCs w:val="32"/>
        </w:rPr>
      </w:pPr>
      <w:r>
        <w:rPr>
          <w:rFonts w:asciiTheme="majorHAnsi" w:hAnsiTheme="majorHAnsi" w:cs="Helvetica Neue"/>
          <w:b/>
          <w:bCs/>
          <w:caps/>
          <w:color w:val="262626"/>
          <w:sz w:val="32"/>
          <w:szCs w:val="32"/>
        </w:rPr>
        <w:t>FUNDER</w:t>
      </w:r>
      <w:r w:rsidRPr="0006203B">
        <w:rPr>
          <w:rFonts w:asciiTheme="majorHAnsi" w:hAnsiTheme="majorHAnsi" w:cs="Helvetica Neue"/>
          <w:b/>
          <w:bCs/>
          <w:caps/>
          <w:color w:val="262626"/>
          <w:sz w:val="32"/>
          <w:szCs w:val="32"/>
        </w:rPr>
        <w:t xml:space="preserve"> </w:t>
      </w:r>
      <w:r w:rsidR="00D9327A" w:rsidRPr="0006203B">
        <w:rPr>
          <w:rFonts w:asciiTheme="majorHAnsi" w:hAnsiTheme="majorHAnsi" w:cs="Helvetica Neue"/>
          <w:b/>
          <w:bCs/>
          <w:caps/>
          <w:color w:val="262626"/>
          <w:sz w:val="32"/>
          <w:szCs w:val="32"/>
        </w:rPr>
        <w:t xml:space="preserve">Dashboard </w:t>
      </w:r>
      <w:r w:rsidR="00AE78F2" w:rsidRPr="0006203B">
        <w:rPr>
          <w:rFonts w:asciiTheme="majorHAnsi" w:hAnsiTheme="majorHAnsi" w:cs="Helvetica Neue"/>
          <w:b/>
          <w:bCs/>
          <w:caps/>
          <w:color w:val="262626"/>
          <w:sz w:val="32"/>
          <w:szCs w:val="32"/>
        </w:rPr>
        <w:t xml:space="preserve">Service </w:t>
      </w:r>
      <w:r w:rsidR="00D9327A" w:rsidRPr="0006203B">
        <w:rPr>
          <w:rFonts w:asciiTheme="majorHAnsi" w:hAnsiTheme="majorHAnsi" w:cs="Helvetica Neue"/>
          <w:b/>
          <w:bCs/>
          <w:caps/>
          <w:color w:val="262626"/>
          <w:sz w:val="32"/>
          <w:szCs w:val="32"/>
        </w:rPr>
        <w:t>API Documentation</w:t>
      </w:r>
      <w:r w:rsidR="0010246F" w:rsidRPr="0006203B">
        <w:rPr>
          <w:rFonts w:asciiTheme="majorHAnsi" w:hAnsiTheme="majorHAnsi" w:cs="Helvetica Neue"/>
          <w:b/>
          <w:bCs/>
          <w:caps/>
          <w:color w:val="262626"/>
          <w:sz w:val="32"/>
          <w:szCs w:val="32"/>
        </w:rPr>
        <w:t xml:space="preserve"> </w:t>
      </w:r>
    </w:p>
    <w:p w14:paraId="59511C8D" w14:textId="24A6EE54" w:rsidR="00D9327A" w:rsidRPr="00B55033" w:rsidRDefault="0079285C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  <w:r w:rsidRPr="00B55033">
        <w:rPr>
          <w:rFonts w:asciiTheme="majorHAnsi" w:hAnsiTheme="majorHAnsi" w:cs="Helvetica Neue"/>
          <w:b/>
          <w:bCs/>
          <w:color w:val="262626"/>
          <w:sz w:val="28"/>
          <w:szCs w:val="28"/>
        </w:rPr>
        <w:t>V1 – August 2015</w:t>
      </w:r>
    </w:p>
    <w:p w14:paraId="5F7AA806" w14:textId="77777777" w:rsidR="005E1653" w:rsidRPr="00641092" w:rsidRDefault="005E1653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32"/>
          <w:szCs w:val="32"/>
        </w:rPr>
      </w:pPr>
    </w:p>
    <w:p w14:paraId="5A5B3DC7" w14:textId="61EC2DA1" w:rsidR="00716170" w:rsidRDefault="00D9327A" w:rsidP="00C47D8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This API documentation is </w:t>
      </w:r>
      <w:r w:rsidR="00FB55E6">
        <w:rPr>
          <w:rFonts w:asciiTheme="majorHAnsi" w:hAnsiTheme="majorHAnsi" w:cs="Helvetica Neue"/>
          <w:color w:val="262626"/>
          <w:sz w:val="28"/>
          <w:szCs w:val="28"/>
        </w:rPr>
        <w:t xml:space="preserve">intended to assist </w:t>
      </w:r>
      <w:r w:rsidR="008D2678">
        <w:rPr>
          <w:rFonts w:asciiTheme="majorHAnsi" w:hAnsiTheme="majorHAnsi" w:cs="Helvetica Neue"/>
          <w:color w:val="262626"/>
          <w:sz w:val="28"/>
          <w:szCs w:val="28"/>
        </w:rPr>
        <w:t xml:space="preserve">the user </w:t>
      </w:r>
      <w:r w:rsidR="00C47D86">
        <w:rPr>
          <w:rFonts w:asciiTheme="majorHAnsi" w:hAnsiTheme="majorHAnsi" w:cs="Helvetica Neue"/>
          <w:color w:val="262626"/>
          <w:sz w:val="28"/>
          <w:szCs w:val="28"/>
        </w:rPr>
        <w:t xml:space="preserve">with understanding how the </w:t>
      </w:r>
      <w:r w:rsidR="008D2678">
        <w:rPr>
          <w:rFonts w:asciiTheme="majorHAnsi" w:hAnsiTheme="majorHAnsi" w:cs="Helvetica Neue"/>
          <w:color w:val="262626"/>
          <w:sz w:val="28"/>
          <w:szCs w:val="28"/>
        </w:rPr>
        <w:t xml:space="preserve">CHORUS </w:t>
      </w:r>
      <w:r w:rsidR="00D6639F">
        <w:rPr>
          <w:rFonts w:asciiTheme="majorHAnsi" w:hAnsiTheme="majorHAnsi" w:cs="Helvetica Neue"/>
          <w:color w:val="262626"/>
          <w:sz w:val="28"/>
          <w:szCs w:val="28"/>
        </w:rPr>
        <w:t>Funder</w:t>
      </w:r>
      <w:r w:rsidR="008D2678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="0006203B">
        <w:rPr>
          <w:rFonts w:asciiTheme="majorHAnsi" w:hAnsiTheme="majorHAnsi" w:cs="Helvetica Neue"/>
          <w:color w:val="262626"/>
          <w:sz w:val="28"/>
          <w:szCs w:val="28"/>
        </w:rPr>
        <w:t>D</w:t>
      </w:r>
      <w:r w:rsidR="00C47D86">
        <w:rPr>
          <w:rFonts w:asciiTheme="majorHAnsi" w:hAnsiTheme="majorHAnsi" w:cs="Helvetica Neue"/>
          <w:color w:val="262626"/>
          <w:sz w:val="28"/>
          <w:szCs w:val="28"/>
        </w:rPr>
        <w:t>ashboard</w:t>
      </w:r>
      <w:r w:rsidR="0006203B">
        <w:rPr>
          <w:rFonts w:asciiTheme="majorHAnsi" w:hAnsiTheme="majorHAnsi" w:cs="Helvetica Neue"/>
          <w:color w:val="262626"/>
          <w:sz w:val="28"/>
          <w:szCs w:val="28"/>
        </w:rPr>
        <w:t xml:space="preserve"> Service </w:t>
      </w:r>
      <w:r w:rsidR="00D546D9">
        <w:rPr>
          <w:rFonts w:asciiTheme="majorHAnsi" w:hAnsiTheme="majorHAnsi" w:cs="Helvetica Neue"/>
          <w:color w:val="262626"/>
          <w:sz w:val="28"/>
          <w:szCs w:val="28"/>
        </w:rPr>
        <w:t>deliver</w:t>
      </w:r>
      <w:r w:rsidR="0006203B">
        <w:rPr>
          <w:rFonts w:asciiTheme="majorHAnsi" w:hAnsiTheme="majorHAnsi" w:cs="Helvetica Neue"/>
          <w:color w:val="262626"/>
          <w:sz w:val="28"/>
          <w:szCs w:val="28"/>
        </w:rPr>
        <w:t>s</w:t>
      </w:r>
      <w:r w:rsidR="00E53B94">
        <w:rPr>
          <w:rFonts w:asciiTheme="majorHAnsi" w:hAnsiTheme="majorHAnsi" w:cs="Helvetica Neue"/>
          <w:color w:val="262626"/>
          <w:sz w:val="28"/>
          <w:szCs w:val="28"/>
        </w:rPr>
        <w:t xml:space="preserve"> aggregated data and paths to actual article</w:t>
      </w:r>
      <w:r w:rsidR="0038523F">
        <w:rPr>
          <w:rFonts w:asciiTheme="majorHAnsi" w:hAnsiTheme="majorHAnsi" w:cs="Helvetica Neue"/>
          <w:color w:val="262626"/>
          <w:sz w:val="28"/>
          <w:szCs w:val="28"/>
        </w:rPr>
        <w:t xml:space="preserve">s, please see </w:t>
      </w:r>
      <w:hyperlink r:id="rId10" w:history="1">
        <w:r w:rsidR="0038523F" w:rsidRPr="00B15C11">
          <w:rPr>
            <w:rStyle w:val="Hyperlink"/>
            <w:rFonts w:asciiTheme="majorHAnsi" w:hAnsiTheme="majorHAnsi" w:cs="Helvetica Neue"/>
            <w:sz w:val="28"/>
            <w:szCs w:val="28"/>
          </w:rPr>
          <w:t>http://www.chorusaccess.org/services/dashboard-service/</w:t>
        </w:r>
      </w:hyperlink>
      <w:r w:rsidR="0038523F">
        <w:rPr>
          <w:rFonts w:asciiTheme="majorHAnsi" w:hAnsiTheme="majorHAnsi" w:cs="Helvetica Neue"/>
          <w:color w:val="262626"/>
          <w:sz w:val="28"/>
          <w:szCs w:val="28"/>
        </w:rPr>
        <w:t xml:space="preserve"> for more information regarding the </w:t>
      </w:r>
      <w:r w:rsidR="008D2678">
        <w:rPr>
          <w:rFonts w:asciiTheme="majorHAnsi" w:hAnsiTheme="majorHAnsi" w:cs="Helvetica Neue"/>
          <w:color w:val="262626"/>
          <w:sz w:val="28"/>
          <w:szCs w:val="28"/>
        </w:rPr>
        <w:t xml:space="preserve">Agency </w:t>
      </w:r>
      <w:r w:rsidR="0038523F">
        <w:rPr>
          <w:rFonts w:asciiTheme="majorHAnsi" w:hAnsiTheme="majorHAnsi" w:cs="Helvetica Neue"/>
          <w:color w:val="262626"/>
          <w:sz w:val="28"/>
          <w:szCs w:val="28"/>
        </w:rPr>
        <w:t>Dashboard Service.</w:t>
      </w:r>
    </w:p>
    <w:p w14:paraId="22418E72" w14:textId="77777777" w:rsidR="00716170" w:rsidRDefault="00716170" w:rsidP="00C47D8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</w:p>
    <w:p w14:paraId="351EDBA2" w14:textId="77777777" w:rsidR="000D5BA3" w:rsidRDefault="00630CAF" w:rsidP="00C47D8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8"/>
          <w:szCs w:val="28"/>
        </w:rPr>
      </w:pPr>
      <w:hyperlink w:anchor="Introduction" w:history="1">
        <w:r w:rsidR="000D5BA3" w:rsidRPr="000D5BA3">
          <w:rPr>
            <w:rStyle w:val="Hyperlink"/>
            <w:rFonts w:asciiTheme="majorHAnsi" w:hAnsiTheme="majorHAnsi" w:cs="Helvetica Neue"/>
            <w:sz w:val="28"/>
            <w:szCs w:val="28"/>
          </w:rPr>
          <w:t>Introduction</w:t>
        </w:r>
      </w:hyperlink>
      <w:r w:rsidR="000D5BA3">
        <w:rPr>
          <w:rFonts w:asciiTheme="majorHAnsi" w:hAnsiTheme="majorHAnsi" w:cs="Helvetica Neue"/>
          <w:sz w:val="28"/>
          <w:szCs w:val="28"/>
        </w:rPr>
        <w:t xml:space="preserve"> </w:t>
      </w:r>
    </w:p>
    <w:p w14:paraId="736CBDA4" w14:textId="46EBFB06" w:rsidR="0010246F" w:rsidRDefault="00430F27" w:rsidP="00C47D8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>
        <w:rPr>
          <w:rFonts w:asciiTheme="majorHAnsi" w:hAnsiTheme="majorHAnsi" w:cs="Helvetica Neue"/>
          <w:color w:val="262626"/>
          <w:sz w:val="28"/>
          <w:szCs w:val="28"/>
        </w:rPr>
        <w:t>A</w:t>
      </w:r>
      <w:r w:rsidR="0010246F">
        <w:rPr>
          <w:rFonts w:asciiTheme="majorHAnsi" w:hAnsiTheme="majorHAnsi" w:cs="Helvetica Neue"/>
          <w:color w:val="262626"/>
          <w:sz w:val="28"/>
          <w:szCs w:val="28"/>
        </w:rPr>
        <w:t>PI</w:t>
      </w:r>
      <w:r w:rsidR="008A2D90">
        <w:rPr>
          <w:rFonts w:asciiTheme="majorHAnsi" w:hAnsiTheme="majorHAnsi" w:cs="Helvetica Neue"/>
          <w:color w:val="262626"/>
          <w:sz w:val="28"/>
          <w:szCs w:val="28"/>
        </w:rPr>
        <w:t xml:space="preserve"> Details</w:t>
      </w:r>
    </w:p>
    <w:p w14:paraId="6C2B452A" w14:textId="61169FED" w:rsidR="00035698" w:rsidRDefault="00035698" w:rsidP="00C47D8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>
        <w:rPr>
          <w:rFonts w:asciiTheme="majorHAnsi" w:hAnsiTheme="majorHAnsi" w:cs="Helvetica Neue"/>
          <w:color w:val="262626"/>
          <w:sz w:val="28"/>
          <w:szCs w:val="28"/>
        </w:rPr>
        <w:tab/>
      </w:r>
      <w:hyperlink w:anchor="Agency" w:history="1">
        <w:r w:rsidR="00D6639F">
          <w:rPr>
            <w:rStyle w:val="Hyperlink"/>
            <w:rFonts w:asciiTheme="majorHAnsi" w:hAnsiTheme="majorHAnsi" w:cs="Helvetica Neue"/>
            <w:sz w:val="28"/>
            <w:szCs w:val="28"/>
          </w:rPr>
          <w:t>Funder</w:t>
        </w:r>
      </w:hyperlink>
      <w:r w:rsidR="00FB55E6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="00430F27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="00FB55E6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</w:p>
    <w:p w14:paraId="2FFF90C5" w14:textId="77777777" w:rsidR="00430F27" w:rsidRDefault="00630CAF" w:rsidP="00125DB1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hyperlink w:anchor="Log" w:history="1">
        <w:r w:rsidR="00430F27" w:rsidRPr="00430F27">
          <w:rPr>
            <w:rStyle w:val="Hyperlink"/>
            <w:rFonts w:asciiTheme="majorHAnsi" w:hAnsiTheme="majorHAnsi" w:cs="Helvetica Neue"/>
            <w:sz w:val="28"/>
            <w:szCs w:val="28"/>
          </w:rPr>
          <w:t>Change Log</w:t>
        </w:r>
      </w:hyperlink>
      <w:r w:rsidR="00430F27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</w:p>
    <w:p w14:paraId="7F839772" w14:textId="77777777" w:rsidR="00430F27" w:rsidRDefault="00630CAF" w:rsidP="00125DB1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hyperlink w:anchor="Notification" w:history="1">
        <w:r w:rsidR="00430F27" w:rsidRPr="00430F27">
          <w:rPr>
            <w:rStyle w:val="Hyperlink"/>
            <w:rFonts w:asciiTheme="majorHAnsi" w:hAnsiTheme="majorHAnsi" w:cs="Helvetica Neue"/>
            <w:sz w:val="28"/>
            <w:szCs w:val="28"/>
          </w:rPr>
          <w:t>Change Notification Process</w:t>
        </w:r>
      </w:hyperlink>
      <w:r w:rsidR="00430F27">
        <w:rPr>
          <w:rFonts w:asciiTheme="majorHAnsi" w:hAnsiTheme="majorHAnsi" w:cs="Helvetica Neue"/>
          <w:color w:val="262626"/>
          <w:sz w:val="28"/>
          <w:szCs w:val="28"/>
        </w:rPr>
        <w:t xml:space="preserve">  </w:t>
      </w:r>
    </w:p>
    <w:p w14:paraId="11526900" w14:textId="6FE6D6BD" w:rsidR="00035698" w:rsidRDefault="00630CAF" w:rsidP="00C47D8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hyperlink w:anchor="FAQ" w:history="1">
        <w:r w:rsidR="00430F27" w:rsidRPr="00430F27">
          <w:rPr>
            <w:rStyle w:val="Hyperlink"/>
            <w:rFonts w:asciiTheme="majorHAnsi" w:hAnsiTheme="majorHAnsi" w:cs="Helvetica Neue"/>
            <w:sz w:val="28"/>
            <w:szCs w:val="28"/>
          </w:rPr>
          <w:t>FAQ – TBC</w:t>
        </w:r>
      </w:hyperlink>
    </w:p>
    <w:p w14:paraId="05C913DD" w14:textId="77777777" w:rsidR="00430F27" w:rsidRDefault="00430F27" w:rsidP="00C47D8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sz w:val="28"/>
          <w:szCs w:val="28"/>
        </w:rPr>
      </w:pPr>
    </w:p>
    <w:p w14:paraId="0E0BBADD" w14:textId="77777777" w:rsidR="00430F27" w:rsidRDefault="00430F27" w:rsidP="00C47D8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sz w:val="28"/>
          <w:szCs w:val="28"/>
        </w:rPr>
      </w:pPr>
    </w:p>
    <w:p w14:paraId="2192D2EF" w14:textId="6DA085A9" w:rsidR="00035698" w:rsidRPr="00AE78F2" w:rsidRDefault="00D10150" w:rsidP="00C47D8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color w:val="262626"/>
          <w:sz w:val="28"/>
          <w:szCs w:val="28"/>
        </w:rPr>
      </w:pPr>
      <w:bookmarkStart w:id="0" w:name="Introduction"/>
      <w:r w:rsidRPr="00D10150">
        <w:rPr>
          <w:rFonts w:asciiTheme="majorHAnsi" w:hAnsiTheme="majorHAnsi" w:cs="Helvetica Neue"/>
          <w:b/>
          <w:sz w:val="28"/>
          <w:szCs w:val="28"/>
        </w:rPr>
        <w:t>Introduction</w:t>
      </w:r>
      <w:bookmarkEnd w:id="0"/>
      <w:r w:rsidR="00E46BF5">
        <w:rPr>
          <w:rFonts w:asciiTheme="majorHAnsi" w:hAnsiTheme="majorHAnsi" w:cs="Helvetica Neue"/>
          <w:b/>
          <w:sz w:val="28"/>
          <w:szCs w:val="28"/>
        </w:rPr>
        <w:t>:</w:t>
      </w:r>
    </w:p>
    <w:p w14:paraId="18B2DB91" w14:textId="77777777" w:rsidR="00035698" w:rsidRDefault="00035698" w:rsidP="00C47D8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</w:p>
    <w:p w14:paraId="31871E56" w14:textId="77777777" w:rsidR="00035698" w:rsidRDefault="00035698" w:rsidP="0003569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>
        <w:rPr>
          <w:rFonts w:asciiTheme="majorHAnsi" w:hAnsiTheme="majorHAnsi" w:cs="Helvetica Neue"/>
          <w:color w:val="262626"/>
          <w:sz w:val="28"/>
          <w:szCs w:val="28"/>
        </w:rPr>
        <w:t xml:space="preserve">To use this document, you should be familiar with API concepts. 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All APIs return response as JSON by default. In case, response is need in XML format, the 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Content-Type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of request header needs to be set to either 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text/xml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or 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application/xml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>.</w:t>
      </w:r>
    </w:p>
    <w:p w14:paraId="3151CD44" w14:textId="77777777" w:rsidR="003B38EA" w:rsidRDefault="003B38EA" w:rsidP="0003569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</w:p>
    <w:p w14:paraId="2A3C6C2B" w14:textId="20948A39" w:rsidR="003B38EA" w:rsidRPr="00D9327A" w:rsidRDefault="003B38EA" w:rsidP="0003569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>
        <w:rPr>
          <w:rFonts w:asciiTheme="majorHAnsi" w:hAnsiTheme="majorHAnsi" w:cs="Helvetica Neue"/>
          <w:color w:val="262626"/>
          <w:sz w:val="28"/>
          <w:szCs w:val="28"/>
        </w:rPr>
        <w:t xml:space="preserve">This API will only work for the </w:t>
      </w:r>
      <w:r w:rsidRPr="003B38EA">
        <w:rPr>
          <w:rFonts w:asciiTheme="majorHAnsi" w:hAnsiTheme="majorHAnsi" w:cs="Helvetica Neue"/>
          <w:color w:val="262626"/>
          <w:sz w:val="28"/>
          <w:szCs w:val="28"/>
        </w:rPr>
        <w:t xml:space="preserve">FunderID's </w:t>
      </w:r>
      <w:r>
        <w:rPr>
          <w:rFonts w:asciiTheme="majorHAnsi" w:hAnsiTheme="majorHAnsi" w:cs="Helvetica Neue"/>
          <w:color w:val="262626"/>
          <w:sz w:val="28"/>
          <w:szCs w:val="28"/>
        </w:rPr>
        <w:t>for those Funder Dashboards that were created</w:t>
      </w:r>
      <w:r w:rsidR="00630CAF">
        <w:rPr>
          <w:rFonts w:asciiTheme="majorHAnsi" w:hAnsiTheme="majorHAnsi" w:cs="Helvetica Neue"/>
          <w:color w:val="262626"/>
          <w:sz w:val="28"/>
          <w:szCs w:val="28"/>
        </w:rPr>
        <w:t>.</w:t>
      </w:r>
      <w:bookmarkStart w:id="1" w:name="_GoBack"/>
      <w:bookmarkEnd w:id="1"/>
      <w:r w:rsidRPr="003B38EA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</w:p>
    <w:p w14:paraId="27A38C3B" w14:textId="77777777" w:rsidR="00035698" w:rsidRDefault="00035698" w:rsidP="0003569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</w:p>
    <w:p w14:paraId="484775BF" w14:textId="56693B5B" w:rsidR="00035698" w:rsidRDefault="00DC221B" w:rsidP="0003569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>
        <w:rPr>
          <w:rFonts w:asciiTheme="majorHAnsi" w:hAnsiTheme="majorHAnsi" w:cs="Helvetica Neue"/>
          <w:color w:val="262626"/>
          <w:sz w:val="28"/>
          <w:szCs w:val="28"/>
        </w:rPr>
        <w:t>Four</w:t>
      </w:r>
      <w:r w:rsidR="00035698"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APIs </w:t>
      </w:r>
      <w:r w:rsidR="00035698">
        <w:rPr>
          <w:rFonts w:asciiTheme="majorHAnsi" w:hAnsiTheme="majorHAnsi" w:cs="Helvetica Neue"/>
          <w:color w:val="262626"/>
          <w:sz w:val="28"/>
          <w:szCs w:val="28"/>
        </w:rPr>
        <w:t>were created to</w:t>
      </w:r>
      <w:r w:rsidR="00035698"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return dashboard data.</w:t>
      </w:r>
    </w:p>
    <w:p w14:paraId="0DDB8633" w14:textId="77777777" w:rsidR="0038523F" w:rsidRPr="00D9327A" w:rsidRDefault="0038523F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3262B2"/>
          <w:sz w:val="28"/>
          <w:szCs w:val="28"/>
        </w:rPr>
      </w:pPr>
    </w:p>
    <w:p w14:paraId="52AD0284" w14:textId="70AAA96C" w:rsidR="00D9327A" w:rsidRPr="00D9327A" w:rsidRDefault="00D6639F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  <w:r>
        <w:rPr>
          <w:rFonts w:asciiTheme="majorHAnsi" w:hAnsiTheme="majorHAnsi" w:cs="Helvetica Neue"/>
          <w:b/>
          <w:bCs/>
          <w:color w:val="262626"/>
          <w:sz w:val="28"/>
          <w:szCs w:val="28"/>
        </w:rPr>
        <w:t>Funder</w:t>
      </w:r>
      <w:r w:rsidRPr="0006203B">
        <w:rPr>
          <w:rFonts w:asciiTheme="majorHAnsi" w:hAnsiTheme="majorHAnsi" w:cs="Helvetica Neue"/>
          <w:b/>
          <w:bCs/>
          <w:color w:val="262626"/>
          <w:sz w:val="28"/>
          <w:szCs w:val="28"/>
        </w:rPr>
        <w:t xml:space="preserve"> </w:t>
      </w:r>
      <w:r w:rsidR="00D9327A" w:rsidRPr="0006203B">
        <w:rPr>
          <w:rFonts w:asciiTheme="majorHAnsi" w:hAnsiTheme="majorHAnsi" w:cs="Helvetica Neue"/>
          <w:b/>
          <w:bCs/>
          <w:color w:val="262626"/>
          <w:sz w:val="28"/>
          <w:szCs w:val="28"/>
        </w:rPr>
        <w:t>Dashboard APIs</w:t>
      </w:r>
      <w:r w:rsidR="00D9327A"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:</w:t>
      </w:r>
    </w:p>
    <w:tbl>
      <w:tblPr>
        <w:tblW w:w="1027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1188"/>
        <w:gridCol w:w="6079"/>
      </w:tblGrid>
      <w:tr w:rsidR="00D9327A" w:rsidRPr="00D9327A" w14:paraId="537321EC" w14:textId="77777777" w:rsidTr="00AE78F2">
        <w:trPr>
          <w:trHeight w:val="412"/>
        </w:trPr>
        <w:tc>
          <w:tcPr>
            <w:tcW w:w="301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24668D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API Endpoint</w:t>
            </w:r>
          </w:p>
        </w:tc>
        <w:tc>
          <w:tcPr>
            <w:tcW w:w="118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23075EA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HTTP Method</w:t>
            </w:r>
          </w:p>
        </w:tc>
        <w:tc>
          <w:tcPr>
            <w:tcW w:w="607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828773C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Description</w:t>
            </w:r>
          </w:p>
        </w:tc>
      </w:tr>
      <w:tr w:rsidR="00D9327A" w:rsidRPr="00D9327A" w14:paraId="43D1D10D" w14:textId="77777777" w:rsidTr="00AE78F2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301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2E92E82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/agencies/:id/histories</w:t>
            </w:r>
          </w:p>
        </w:tc>
        <w:tc>
          <w:tcPr>
            <w:tcW w:w="118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6A9E78D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GET</w:t>
            </w:r>
          </w:p>
        </w:tc>
        <w:tc>
          <w:tcPr>
            <w:tcW w:w="607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F24DA26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3262B2"/>
                <w:sz w:val="28"/>
                <w:szCs w:val="28"/>
              </w:rPr>
              <w:t>Returns data of indicator history table</w:t>
            </w:r>
          </w:p>
        </w:tc>
      </w:tr>
      <w:tr w:rsidR="00D9327A" w:rsidRPr="00D9327A" w14:paraId="1C500A62" w14:textId="77777777" w:rsidTr="00AE78F2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301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34DB34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/agencies/:id/publishers</w:t>
            </w:r>
          </w:p>
        </w:tc>
        <w:tc>
          <w:tcPr>
            <w:tcW w:w="118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6E325D9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GET</w:t>
            </w:r>
          </w:p>
        </w:tc>
        <w:tc>
          <w:tcPr>
            <w:tcW w:w="607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32FD01F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3262B2"/>
                <w:sz w:val="28"/>
                <w:szCs w:val="28"/>
              </w:rPr>
              <w:t>Returns data of publisher breakdown table</w:t>
            </w:r>
          </w:p>
        </w:tc>
      </w:tr>
      <w:tr w:rsidR="00D9327A" w:rsidRPr="00D9327A" w14:paraId="326F18AE" w14:textId="77777777" w:rsidTr="00AE78F2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301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AB124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/agencies/:id/histories/:yyyy/:mm/:dd</w:t>
            </w:r>
          </w:p>
        </w:tc>
        <w:tc>
          <w:tcPr>
            <w:tcW w:w="118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EE88B2D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GET</w:t>
            </w:r>
          </w:p>
        </w:tc>
        <w:tc>
          <w:tcPr>
            <w:tcW w:w="607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A301A55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3262B2"/>
                <w:sz w:val="28"/>
                <w:szCs w:val="28"/>
              </w:rPr>
              <w:t>Returns works associated with numbers displayed in indicator history table</w:t>
            </w:r>
          </w:p>
        </w:tc>
      </w:tr>
      <w:tr w:rsidR="00D9327A" w:rsidRPr="00D9327A" w14:paraId="30556641" w14:textId="77777777" w:rsidTr="00AE78F2">
        <w:trPr>
          <w:trHeight w:val="412"/>
        </w:trPr>
        <w:tc>
          <w:tcPr>
            <w:tcW w:w="301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B1290F8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/agencies/:id/publishers/:memberId</w:t>
            </w:r>
          </w:p>
        </w:tc>
        <w:tc>
          <w:tcPr>
            <w:tcW w:w="118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250580E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GET</w:t>
            </w:r>
          </w:p>
        </w:tc>
        <w:tc>
          <w:tcPr>
            <w:tcW w:w="607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4EE289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3262B2"/>
                <w:sz w:val="28"/>
                <w:szCs w:val="28"/>
              </w:rPr>
              <w:t>Returns work records corresponding to numbers in publisher table</w:t>
            </w:r>
          </w:p>
        </w:tc>
      </w:tr>
    </w:tbl>
    <w:p w14:paraId="5740A633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3262B2"/>
          <w:sz w:val="28"/>
          <w:szCs w:val="28"/>
        </w:rPr>
      </w:pPr>
    </w:p>
    <w:p w14:paraId="2CD30762" w14:textId="2B6E1895" w:rsidR="00E53B94" w:rsidRDefault="00E53B94">
      <w:pPr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1C5E5AA2" w14:textId="17F8EEC0" w:rsidR="00D9327A" w:rsidRPr="00D9327A" w:rsidRDefault="00D6639F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3262B2"/>
          <w:sz w:val="28"/>
          <w:szCs w:val="28"/>
        </w:rPr>
      </w:pPr>
      <w:bookmarkStart w:id="2" w:name="Agency"/>
      <w:r>
        <w:rPr>
          <w:rFonts w:asciiTheme="majorHAnsi" w:hAnsiTheme="majorHAnsi" w:cs="Helvetica Neue"/>
          <w:b/>
          <w:bCs/>
          <w:color w:val="262626"/>
          <w:sz w:val="28"/>
          <w:szCs w:val="28"/>
        </w:rPr>
        <w:t>Funder</w:t>
      </w:r>
      <w:r w:rsidR="00D9327A"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 xml:space="preserve"> D</w:t>
      </w:r>
      <w:r>
        <w:rPr>
          <w:rFonts w:asciiTheme="majorHAnsi" w:hAnsiTheme="majorHAnsi" w:cs="Helvetica Neue"/>
          <w:b/>
          <w:bCs/>
          <w:color w:val="262626"/>
          <w:sz w:val="28"/>
          <w:szCs w:val="28"/>
        </w:rPr>
        <w:t xml:space="preserve">ashboard </w:t>
      </w:r>
      <w:r w:rsidR="00D9327A"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API</w:t>
      </w:r>
      <w:r w:rsidR="00F671E1">
        <w:rPr>
          <w:rFonts w:asciiTheme="majorHAnsi" w:hAnsiTheme="majorHAnsi" w:cs="Helvetica Neue"/>
          <w:b/>
          <w:bCs/>
          <w:color w:val="262626"/>
          <w:sz w:val="28"/>
          <w:szCs w:val="28"/>
        </w:rPr>
        <w:t xml:space="preserve"> Details</w:t>
      </w:r>
      <w:bookmarkEnd w:id="2"/>
      <w:r w:rsidR="00D9327A"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:</w:t>
      </w:r>
    </w:p>
    <w:p w14:paraId="6AC7B9F6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0B360CA7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API 1: For fetching the data of indicator history table</w:t>
      </w:r>
    </w:p>
    <w:p w14:paraId="339026EE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API Endpoint: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/agencies/:id/histories</w:t>
      </w:r>
    </w:p>
    <w:p w14:paraId="6E86E86E" w14:textId="070D5D36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Method: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GET</w:t>
      </w:r>
    </w:p>
    <w:p w14:paraId="488FBFBE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</w:p>
    <w:p w14:paraId="6980290D" w14:textId="26BD87E2" w:rsidR="00E53B94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Parameters to be passed: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4"/>
        <w:gridCol w:w="1204"/>
        <w:gridCol w:w="6910"/>
      </w:tblGrid>
      <w:tr w:rsidR="00D9327A" w:rsidRPr="00D9327A" w14:paraId="1549073D" w14:textId="77777777" w:rsidTr="00AE78F2">
        <w:trPr>
          <w:trHeight w:val="699"/>
        </w:trPr>
        <w:tc>
          <w:tcPr>
            <w:tcW w:w="22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44647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Parameter</w:t>
            </w:r>
          </w:p>
        </w:tc>
        <w:tc>
          <w:tcPr>
            <w:tcW w:w="12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CEB838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691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7DFC68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Description</w:t>
            </w:r>
          </w:p>
        </w:tc>
      </w:tr>
      <w:tr w:rsidR="00D9327A" w:rsidRPr="00D9327A" w14:paraId="1381BB1C" w14:textId="77777777" w:rsidTr="00AE78F2">
        <w:trPr>
          <w:trHeight w:val="699"/>
        </w:trPr>
        <w:tc>
          <w:tcPr>
            <w:tcW w:w="22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A7608A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:id(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Required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20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92F5C83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URL</w:t>
            </w:r>
          </w:p>
        </w:tc>
        <w:tc>
          <w:tcPr>
            <w:tcW w:w="691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FCC0EA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Funder Id of agency whose data is to be fetched</w:t>
            </w:r>
          </w:p>
        </w:tc>
      </w:tr>
    </w:tbl>
    <w:p w14:paraId="105CA888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</w:p>
    <w:p w14:paraId="76EA67AB" w14:textId="5012A378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Headers:</w:t>
      </w:r>
    </w:p>
    <w:p w14:paraId="19980661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color w:val="262626"/>
          <w:sz w:val="28"/>
          <w:szCs w:val="28"/>
        </w:rPr>
        <w:t>In order to request data in XML format, following header needs to be set for the API call:</w:t>
      </w:r>
    </w:p>
    <w:p w14:paraId="7839896E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8"/>
          <w:szCs w:val="28"/>
        </w:rPr>
      </w:pPr>
      <w:r w:rsidRPr="00D9327A">
        <w:rPr>
          <w:rFonts w:asciiTheme="majorHAnsi" w:hAnsiTheme="majorHAnsi" w:cs="Consolas"/>
          <w:color w:val="262626"/>
          <w:sz w:val="28"/>
          <w:szCs w:val="28"/>
        </w:rPr>
        <w:t>'Content-Type: text/xml'</w:t>
      </w:r>
    </w:p>
    <w:p w14:paraId="525A4B21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color w:val="262626"/>
          <w:sz w:val="28"/>
          <w:szCs w:val="28"/>
        </w:rPr>
        <w:t>OR</w:t>
      </w:r>
    </w:p>
    <w:p w14:paraId="5BB8BC4F" w14:textId="76161F89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Consolas"/>
          <w:color w:val="262626"/>
          <w:sz w:val="28"/>
          <w:szCs w:val="28"/>
        </w:rPr>
        <w:t>'Content-Type: application/xml'</w:t>
      </w:r>
    </w:p>
    <w:p w14:paraId="591CFC89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</w:p>
    <w:p w14:paraId="50FEB73A" w14:textId="49C4CF05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Response Codes:</w:t>
      </w:r>
    </w:p>
    <w:tbl>
      <w:tblPr>
        <w:tblW w:w="1036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7415"/>
      </w:tblGrid>
      <w:tr w:rsidR="00D9327A" w:rsidRPr="00D9327A" w14:paraId="567318C3" w14:textId="77777777" w:rsidTr="00AE78F2">
        <w:trPr>
          <w:trHeight w:val="365"/>
        </w:trPr>
        <w:tc>
          <w:tcPr>
            <w:tcW w:w="295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C7FA4B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Response Codes</w:t>
            </w:r>
          </w:p>
        </w:tc>
        <w:tc>
          <w:tcPr>
            <w:tcW w:w="74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0DA015C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Meaning</w:t>
            </w:r>
          </w:p>
        </w:tc>
      </w:tr>
      <w:tr w:rsidR="00D9327A" w:rsidRPr="00D9327A" w14:paraId="70540736" w14:textId="77777777" w:rsidTr="00AE78F2">
        <w:tblPrEx>
          <w:tblBorders>
            <w:top w:val="none" w:sz="0" w:space="0" w:color="auto"/>
          </w:tblBorders>
        </w:tblPrEx>
        <w:trPr>
          <w:trHeight w:val="365"/>
        </w:trPr>
        <w:tc>
          <w:tcPr>
            <w:tcW w:w="295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889D1BA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200</w:t>
            </w:r>
          </w:p>
        </w:tc>
        <w:tc>
          <w:tcPr>
            <w:tcW w:w="74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A3F7AB9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Successful Request</w:t>
            </w:r>
          </w:p>
        </w:tc>
      </w:tr>
      <w:tr w:rsidR="00D9327A" w:rsidRPr="00D9327A" w14:paraId="39DE3B0F" w14:textId="77777777" w:rsidTr="00AE78F2">
        <w:tblPrEx>
          <w:tblBorders>
            <w:top w:val="none" w:sz="0" w:space="0" w:color="auto"/>
          </w:tblBorders>
        </w:tblPrEx>
        <w:trPr>
          <w:trHeight w:val="365"/>
        </w:trPr>
        <w:tc>
          <w:tcPr>
            <w:tcW w:w="295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2A59422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404</w:t>
            </w:r>
          </w:p>
        </w:tc>
        <w:tc>
          <w:tcPr>
            <w:tcW w:w="74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530BD63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Requested agency not found in dashboard database</w:t>
            </w:r>
          </w:p>
        </w:tc>
      </w:tr>
      <w:tr w:rsidR="00D9327A" w:rsidRPr="00D9327A" w14:paraId="69578720" w14:textId="77777777" w:rsidTr="00AE78F2">
        <w:trPr>
          <w:trHeight w:val="365"/>
        </w:trPr>
        <w:tc>
          <w:tcPr>
            <w:tcW w:w="295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8C7BDA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500</w:t>
            </w:r>
          </w:p>
        </w:tc>
        <w:tc>
          <w:tcPr>
            <w:tcW w:w="74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782606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Something went wrong with the server</w:t>
            </w:r>
          </w:p>
        </w:tc>
      </w:tr>
    </w:tbl>
    <w:p w14:paraId="02AB4571" w14:textId="77777777" w:rsidR="00E53B94" w:rsidRDefault="00E53B94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5DE7B362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Response:</w:t>
      </w:r>
    </w:p>
    <w:tbl>
      <w:tblPr>
        <w:tblW w:w="1036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7791"/>
      </w:tblGrid>
      <w:tr w:rsidR="00D9327A" w:rsidRPr="00D9327A" w14:paraId="3445DDD5" w14:textId="77777777" w:rsidTr="00AE78F2">
        <w:trPr>
          <w:trHeight w:val="328"/>
        </w:trPr>
        <w:tc>
          <w:tcPr>
            <w:tcW w:w="25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D9B1DC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Field</w:t>
            </w:r>
          </w:p>
        </w:tc>
        <w:tc>
          <w:tcPr>
            <w:tcW w:w="779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689170B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Description</w:t>
            </w:r>
          </w:p>
        </w:tc>
      </w:tr>
      <w:tr w:rsidR="00D9327A" w:rsidRPr="00D9327A" w14:paraId="58D039F7" w14:textId="77777777" w:rsidTr="00AE78F2">
        <w:tblPrEx>
          <w:tblBorders>
            <w:top w:val="none" w:sz="0" w:space="0" w:color="auto"/>
          </w:tblBorders>
        </w:tblPrEx>
        <w:trPr>
          <w:trHeight w:val="328"/>
        </w:trPr>
        <w:tc>
          <w:tcPr>
            <w:tcW w:w="25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75C103D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agency_id</w:t>
            </w:r>
          </w:p>
        </w:tc>
        <w:tc>
          <w:tcPr>
            <w:tcW w:w="779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1E7E887" w14:textId="43EBEF9A" w:rsidR="00D9327A" w:rsidRPr="00D9327A" w:rsidRDefault="00D9327A" w:rsidP="00D6639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I</w:t>
            </w:r>
            <w:r w:rsidR="00D6639F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 of agency/funder whose data was requested</w:t>
            </w:r>
          </w:p>
        </w:tc>
      </w:tr>
      <w:tr w:rsidR="00D9327A" w:rsidRPr="00D9327A" w14:paraId="002B9D87" w14:textId="77777777" w:rsidTr="00AE78F2">
        <w:tblPrEx>
          <w:tblBorders>
            <w:top w:val="none" w:sz="0" w:space="0" w:color="auto"/>
          </w:tblBorders>
        </w:tblPrEx>
        <w:trPr>
          <w:trHeight w:val="328"/>
        </w:trPr>
        <w:tc>
          <w:tcPr>
            <w:tcW w:w="25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74C980A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agency_name</w:t>
            </w:r>
          </w:p>
        </w:tc>
        <w:tc>
          <w:tcPr>
            <w:tcW w:w="779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0719345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Name of Agency</w:t>
            </w:r>
          </w:p>
        </w:tc>
      </w:tr>
      <w:tr w:rsidR="00D9327A" w:rsidRPr="00D9327A" w14:paraId="714800B9" w14:textId="77777777" w:rsidTr="00AE78F2">
        <w:trPr>
          <w:trHeight w:val="653"/>
        </w:trPr>
        <w:tc>
          <w:tcPr>
            <w:tcW w:w="25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4470741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tallies</w:t>
            </w:r>
          </w:p>
        </w:tc>
        <w:tc>
          <w:tcPr>
            <w:tcW w:w="779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3EE1FD5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An array of object corresponding to all rows in indicator history table</w:t>
            </w:r>
          </w:p>
        </w:tc>
      </w:tr>
    </w:tbl>
    <w:p w14:paraId="7F93C488" w14:textId="77777777" w:rsidR="00E53B94" w:rsidRDefault="00E53B94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7250AAF2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Sample cURL requests:</w:t>
      </w:r>
    </w:p>
    <w:p w14:paraId="1BBAFBEE" w14:textId="06BA45D1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8"/>
          <w:szCs w:val="28"/>
        </w:rPr>
      </w:pPr>
      <w:r w:rsidRPr="00D9327A">
        <w:rPr>
          <w:rFonts w:asciiTheme="majorHAnsi" w:hAnsiTheme="majorHAnsi" w:cs="Consolas"/>
          <w:color w:val="262626"/>
          <w:sz w:val="28"/>
          <w:szCs w:val="28"/>
        </w:rPr>
        <w:t>curl "https://</w:t>
      </w:r>
      <w:r w:rsidR="00F153C2">
        <w:rPr>
          <w:rFonts w:asciiTheme="majorHAnsi" w:hAnsiTheme="majorHAnsi" w:cs="Consolas"/>
          <w:color w:val="262626"/>
          <w:sz w:val="28"/>
          <w:szCs w:val="28"/>
        </w:rPr>
        <w:t>api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.chorusaccess.org/agencies/100000001/histories"</w:t>
      </w:r>
    </w:p>
    <w:p w14:paraId="6F5F903B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color w:val="262626"/>
          <w:sz w:val="28"/>
          <w:szCs w:val="28"/>
        </w:rPr>
        <w:t>In case data is needed as XML:</w:t>
      </w:r>
    </w:p>
    <w:p w14:paraId="402D1F2B" w14:textId="52E91A81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8"/>
          <w:szCs w:val="28"/>
        </w:rPr>
      </w:pPr>
      <w:r w:rsidRPr="00D9327A">
        <w:rPr>
          <w:rFonts w:asciiTheme="majorHAnsi" w:hAnsiTheme="majorHAnsi" w:cs="Consolas"/>
          <w:color w:val="262626"/>
          <w:sz w:val="28"/>
          <w:szCs w:val="28"/>
        </w:rPr>
        <w:t>curl -H "Content-Type: text/xml" "https://</w:t>
      </w:r>
      <w:r w:rsidR="00F153C2">
        <w:rPr>
          <w:rFonts w:asciiTheme="majorHAnsi" w:hAnsiTheme="majorHAnsi" w:cs="Consolas"/>
          <w:color w:val="262626"/>
          <w:sz w:val="28"/>
          <w:szCs w:val="28"/>
        </w:rPr>
        <w:t>api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.chorusaccess.org/agencies/100000001/histories"</w:t>
      </w:r>
    </w:p>
    <w:p w14:paraId="0CF50D70" w14:textId="77777777" w:rsidR="0010246F" w:rsidRDefault="0010246F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153CC6A8" w14:textId="74B3CB8F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API 2: For fetching the data of publisher breakdown table</w:t>
      </w:r>
    </w:p>
    <w:p w14:paraId="579DCF7B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API Endpoint: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/agencies/:id/publishers</w:t>
      </w:r>
    </w:p>
    <w:p w14:paraId="5C2D8137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Method: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GET</w:t>
      </w:r>
    </w:p>
    <w:p w14:paraId="58C30B86" w14:textId="18E64FBB" w:rsidR="00D9327A" w:rsidRPr="00D9327A" w:rsidRDefault="00E53B94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AE78F2">
        <w:rPr>
          <w:rFonts w:asciiTheme="majorHAnsi" w:hAnsiTheme="majorHAnsi" w:cs="Helvetica Neue"/>
          <w:b/>
          <w:color w:val="262626"/>
          <w:sz w:val="28"/>
          <w:szCs w:val="28"/>
        </w:rPr>
        <w:t>Note</w:t>
      </w:r>
      <w:r w:rsidR="001F495C" w:rsidRPr="00AE78F2">
        <w:rPr>
          <w:rFonts w:asciiTheme="majorHAnsi" w:hAnsiTheme="majorHAnsi" w:cs="Helvetica Neue"/>
          <w:b/>
          <w:color w:val="262626"/>
          <w:sz w:val="28"/>
          <w:szCs w:val="28"/>
        </w:rPr>
        <w:t>(s):</w:t>
      </w:r>
      <w:r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="00D9327A"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The </w:t>
      </w:r>
      <w:r w:rsidR="00D9327A" w:rsidRPr="00AE78F2">
        <w:rPr>
          <w:rFonts w:asciiTheme="majorHAnsi" w:hAnsiTheme="majorHAnsi" w:cs="Helvetica Neue"/>
          <w:sz w:val="28"/>
          <w:szCs w:val="28"/>
        </w:rPr>
        <w:t>parameters, headers</w:t>
      </w:r>
      <w:r w:rsidRPr="00AE78F2">
        <w:rPr>
          <w:rFonts w:asciiTheme="majorHAnsi" w:hAnsiTheme="majorHAnsi" w:cs="Helvetica Neue"/>
          <w:sz w:val="28"/>
          <w:szCs w:val="28"/>
        </w:rPr>
        <w:t>,</w:t>
      </w:r>
      <w:r w:rsidR="00D9327A" w:rsidRPr="00AE78F2">
        <w:rPr>
          <w:rFonts w:asciiTheme="majorHAnsi" w:hAnsiTheme="majorHAnsi" w:cs="Helvetica Neue"/>
          <w:sz w:val="28"/>
          <w:szCs w:val="28"/>
        </w:rPr>
        <w:t xml:space="preserve"> and response codes</w:t>
      </w:r>
      <w:r w:rsidR="00D9327A"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section for this API </w:t>
      </w:r>
      <w:r w:rsidR="001F495C">
        <w:rPr>
          <w:rFonts w:asciiTheme="majorHAnsi" w:hAnsiTheme="majorHAnsi" w:cs="Helvetica Neue"/>
          <w:color w:val="262626"/>
          <w:sz w:val="28"/>
          <w:szCs w:val="28"/>
        </w:rPr>
        <w:t>are the</w:t>
      </w:r>
      <w:r w:rsidR="00D9327A"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same as </w:t>
      </w:r>
      <w:r w:rsidR="001F495C">
        <w:rPr>
          <w:rFonts w:asciiTheme="majorHAnsi" w:hAnsiTheme="majorHAnsi" w:cs="Helvetica Neue"/>
          <w:color w:val="262626"/>
          <w:sz w:val="28"/>
          <w:szCs w:val="28"/>
        </w:rPr>
        <w:t xml:space="preserve">in </w:t>
      </w:r>
      <w:r w:rsidR="00D9327A" w:rsidRPr="00D9327A">
        <w:rPr>
          <w:rFonts w:asciiTheme="majorHAnsi" w:hAnsiTheme="majorHAnsi" w:cs="Helvetica Neue"/>
          <w:color w:val="262626"/>
          <w:sz w:val="28"/>
          <w:szCs w:val="28"/>
        </w:rPr>
        <w:t>API 1 above.</w:t>
      </w:r>
    </w:p>
    <w:p w14:paraId="62E7965C" w14:textId="77777777" w:rsidR="00E53B94" w:rsidRDefault="00E53B94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4D9DE6C6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Response: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8077"/>
      </w:tblGrid>
      <w:tr w:rsidR="00D9327A" w:rsidRPr="00D9327A" w14:paraId="139D94F4" w14:textId="77777777" w:rsidTr="00D9327A">
        <w:trPr>
          <w:trHeight w:val="298"/>
        </w:trPr>
        <w:tc>
          <w:tcPr>
            <w:tcW w:w="228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DAB24A1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Field</w:t>
            </w:r>
          </w:p>
        </w:tc>
        <w:tc>
          <w:tcPr>
            <w:tcW w:w="8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9A90123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Description</w:t>
            </w:r>
          </w:p>
        </w:tc>
      </w:tr>
      <w:tr w:rsidR="00D9327A" w:rsidRPr="00D9327A" w14:paraId="2E08BC56" w14:textId="77777777" w:rsidTr="00D9327A">
        <w:tblPrEx>
          <w:tblBorders>
            <w:top w:val="none" w:sz="0" w:space="0" w:color="auto"/>
          </w:tblBorders>
        </w:tblPrEx>
        <w:trPr>
          <w:trHeight w:val="298"/>
        </w:trPr>
        <w:tc>
          <w:tcPr>
            <w:tcW w:w="228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680413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agency_id</w:t>
            </w:r>
          </w:p>
        </w:tc>
        <w:tc>
          <w:tcPr>
            <w:tcW w:w="8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470FF8D" w14:textId="1F5744DE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I</w:t>
            </w:r>
            <w:r w:rsidR="00DC221B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 of agency/funder whose data was requested</w:t>
            </w:r>
          </w:p>
        </w:tc>
      </w:tr>
      <w:tr w:rsidR="00D9327A" w:rsidRPr="00D9327A" w14:paraId="21B9CDB9" w14:textId="77777777" w:rsidTr="00D9327A">
        <w:tblPrEx>
          <w:tblBorders>
            <w:top w:val="none" w:sz="0" w:space="0" w:color="auto"/>
          </w:tblBorders>
        </w:tblPrEx>
        <w:trPr>
          <w:trHeight w:val="298"/>
        </w:trPr>
        <w:tc>
          <w:tcPr>
            <w:tcW w:w="228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2DE950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agency_name</w:t>
            </w:r>
          </w:p>
        </w:tc>
        <w:tc>
          <w:tcPr>
            <w:tcW w:w="8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5C7323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Name of Agency</w:t>
            </w:r>
          </w:p>
        </w:tc>
      </w:tr>
      <w:tr w:rsidR="00D9327A" w:rsidRPr="00D9327A" w14:paraId="0E8CF932" w14:textId="77777777" w:rsidTr="00D9327A">
        <w:trPr>
          <w:trHeight w:val="298"/>
        </w:trPr>
        <w:tc>
          <w:tcPr>
            <w:tcW w:w="228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015FB09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publishers</w:t>
            </w:r>
          </w:p>
        </w:tc>
        <w:tc>
          <w:tcPr>
            <w:tcW w:w="807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4C776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An array of object corresponding to all rows in publisher table</w:t>
            </w:r>
          </w:p>
        </w:tc>
      </w:tr>
    </w:tbl>
    <w:p w14:paraId="64E3CF12" w14:textId="77777777" w:rsidR="00E53B94" w:rsidRDefault="00E53B94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514099AD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Sample cURL requests:</w:t>
      </w:r>
    </w:p>
    <w:p w14:paraId="365469A0" w14:textId="5650CF21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8"/>
          <w:szCs w:val="28"/>
        </w:rPr>
      </w:pPr>
      <w:r w:rsidRPr="00D9327A">
        <w:rPr>
          <w:rFonts w:asciiTheme="majorHAnsi" w:hAnsiTheme="majorHAnsi" w:cs="Consolas"/>
          <w:color w:val="262626"/>
          <w:sz w:val="28"/>
          <w:szCs w:val="28"/>
        </w:rPr>
        <w:t>curl "https://</w:t>
      </w:r>
      <w:r w:rsidR="00F153C2">
        <w:rPr>
          <w:rFonts w:asciiTheme="majorHAnsi" w:hAnsiTheme="majorHAnsi" w:cs="Consolas"/>
          <w:color w:val="262626"/>
          <w:sz w:val="28"/>
          <w:szCs w:val="28"/>
        </w:rPr>
        <w:t>api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.chorusaccess.org/agencies/100000001/publishers"</w:t>
      </w:r>
    </w:p>
    <w:p w14:paraId="5F64E88E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color w:val="262626"/>
          <w:sz w:val="28"/>
          <w:szCs w:val="28"/>
        </w:rPr>
        <w:t>In case data is needed as XML:</w:t>
      </w:r>
    </w:p>
    <w:p w14:paraId="3D3A69BA" w14:textId="72CEAAE9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8"/>
          <w:szCs w:val="28"/>
        </w:rPr>
      </w:pPr>
      <w:r w:rsidRPr="00D9327A">
        <w:rPr>
          <w:rFonts w:asciiTheme="majorHAnsi" w:hAnsiTheme="majorHAnsi" w:cs="Consolas"/>
          <w:color w:val="262626"/>
          <w:sz w:val="28"/>
          <w:szCs w:val="28"/>
        </w:rPr>
        <w:t>curl -H "Content-Type: text/xml" "https://</w:t>
      </w:r>
      <w:r w:rsidR="00F153C2">
        <w:rPr>
          <w:rFonts w:asciiTheme="majorHAnsi" w:hAnsiTheme="majorHAnsi" w:cs="Consolas"/>
          <w:color w:val="262626"/>
          <w:sz w:val="28"/>
          <w:szCs w:val="28"/>
        </w:rPr>
        <w:t>api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.chorusaccess.org/agencies/100000001/publishers"</w:t>
      </w:r>
    </w:p>
    <w:p w14:paraId="0AF37406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38B6B38A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API 3: For fetching the works associated with numbers displayed in indicator history table</w:t>
      </w:r>
    </w:p>
    <w:p w14:paraId="688AA68A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API Endpoint: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/agencies/:id/histories/:yyyy/:mm/:dd</w:t>
      </w:r>
    </w:p>
    <w:p w14:paraId="42399F28" w14:textId="77777777" w:rsidR="00E53B94" w:rsidRDefault="00D9327A" w:rsidP="00E53B94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Method: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GET</w:t>
      </w:r>
      <w:r w:rsidR="00E53B94" w:rsidRPr="00E53B94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</w:p>
    <w:p w14:paraId="3AF063D6" w14:textId="49F5F07F" w:rsidR="00E53B94" w:rsidRPr="00D9327A" w:rsidRDefault="00E53B94" w:rsidP="00E53B94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AE78F2">
        <w:rPr>
          <w:rFonts w:asciiTheme="majorHAnsi" w:hAnsiTheme="majorHAnsi" w:cs="Helvetica Neue"/>
          <w:b/>
          <w:color w:val="262626"/>
          <w:sz w:val="28"/>
          <w:szCs w:val="28"/>
        </w:rPr>
        <w:t>Note</w:t>
      </w:r>
      <w:r w:rsidR="00D546D9" w:rsidRPr="00AE78F2">
        <w:rPr>
          <w:rFonts w:asciiTheme="majorHAnsi" w:hAnsiTheme="majorHAnsi" w:cs="Helvetica Neue"/>
          <w:b/>
          <w:color w:val="262626"/>
          <w:sz w:val="28"/>
          <w:szCs w:val="28"/>
        </w:rPr>
        <w:t>(s)</w:t>
      </w:r>
      <w:r w:rsidR="001F495C" w:rsidRPr="00AE78F2">
        <w:rPr>
          <w:rFonts w:asciiTheme="majorHAnsi" w:hAnsiTheme="majorHAnsi" w:cs="Helvetica Neue"/>
          <w:b/>
          <w:color w:val="262626"/>
          <w:sz w:val="28"/>
          <w:szCs w:val="28"/>
        </w:rPr>
        <w:t>:</w:t>
      </w:r>
      <w:r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>This API returns 50 records per request</w:t>
      </w:r>
      <w:r w:rsidR="00AE78F2">
        <w:rPr>
          <w:rFonts w:asciiTheme="majorHAnsi" w:hAnsiTheme="majorHAnsi" w:cs="Helvetica Neue"/>
          <w:color w:val="262626"/>
          <w:sz w:val="28"/>
          <w:szCs w:val="28"/>
        </w:rPr>
        <w:t>;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="00AE78F2">
        <w:rPr>
          <w:rFonts w:asciiTheme="majorHAnsi" w:hAnsiTheme="majorHAnsi" w:cs="Helvetica Neue"/>
          <w:color w:val="262626"/>
          <w:sz w:val="28"/>
          <w:szCs w:val="28"/>
        </w:rPr>
        <w:t>setting limit query parameter to a higher value while making request can increase this limit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>.</w:t>
      </w:r>
      <w:r w:rsidR="00D546D9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="00D546D9"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The </w:t>
      </w:r>
      <w:r w:rsidR="00D546D9" w:rsidRPr="00AE78F2">
        <w:rPr>
          <w:rFonts w:asciiTheme="majorHAnsi" w:hAnsiTheme="majorHAnsi" w:cs="Helvetica Neue"/>
          <w:sz w:val="28"/>
          <w:szCs w:val="28"/>
        </w:rPr>
        <w:t>headers and response codes</w:t>
      </w:r>
      <w:r w:rsidR="001F495C">
        <w:rPr>
          <w:rFonts w:asciiTheme="majorHAnsi" w:hAnsiTheme="majorHAnsi" w:cs="Helvetica Neue"/>
          <w:color w:val="262626"/>
          <w:sz w:val="28"/>
          <w:szCs w:val="28"/>
        </w:rPr>
        <w:t xml:space="preserve"> section for this API are the</w:t>
      </w:r>
      <w:r w:rsidR="00D546D9"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same as </w:t>
      </w:r>
      <w:r w:rsidR="001F495C">
        <w:rPr>
          <w:rFonts w:asciiTheme="majorHAnsi" w:hAnsiTheme="majorHAnsi" w:cs="Helvetica Neue"/>
          <w:color w:val="262626"/>
          <w:sz w:val="28"/>
          <w:szCs w:val="28"/>
        </w:rPr>
        <w:t xml:space="preserve">in </w:t>
      </w:r>
      <w:r w:rsidR="00D546D9" w:rsidRPr="00D9327A">
        <w:rPr>
          <w:rFonts w:asciiTheme="majorHAnsi" w:hAnsiTheme="majorHAnsi" w:cs="Helvetica Neue"/>
          <w:color w:val="262626"/>
          <w:sz w:val="28"/>
          <w:szCs w:val="28"/>
        </w:rPr>
        <w:t>API 1 above.</w:t>
      </w:r>
    </w:p>
    <w:p w14:paraId="2A23E482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</w:p>
    <w:p w14:paraId="386B289F" w14:textId="2B339695" w:rsidR="00F0790D" w:rsidRPr="00AE78F2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Parameters to be passed:</w:t>
      </w:r>
    </w:p>
    <w:tbl>
      <w:tblPr>
        <w:tblW w:w="1063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15"/>
        <w:gridCol w:w="1093"/>
        <w:gridCol w:w="7830"/>
      </w:tblGrid>
      <w:tr w:rsidR="00D9327A" w:rsidRPr="00D9327A" w14:paraId="376E5C1E" w14:textId="77777777" w:rsidTr="00AE78F2">
        <w:trPr>
          <w:trHeight w:val="305"/>
        </w:trPr>
        <w:tc>
          <w:tcPr>
            <w:tcW w:w="17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413A12A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Parameter</w:t>
            </w:r>
          </w:p>
        </w:tc>
        <w:tc>
          <w:tcPr>
            <w:tcW w:w="109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1AB8CD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78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3063B9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Description</w:t>
            </w:r>
          </w:p>
        </w:tc>
      </w:tr>
      <w:tr w:rsidR="00D9327A" w:rsidRPr="00D9327A" w14:paraId="637A214C" w14:textId="77777777" w:rsidTr="00AE78F2">
        <w:tblPrEx>
          <w:tblBorders>
            <w:top w:val="none" w:sz="0" w:space="0" w:color="auto"/>
          </w:tblBorders>
        </w:tblPrEx>
        <w:trPr>
          <w:trHeight w:val="305"/>
        </w:trPr>
        <w:tc>
          <w:tcPr>
            <w:tcW w:w="17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D0AF4F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:id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Required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9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E23D52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URL</w:t>
            </w:r>
          </w:p>
        </w:tc>
        <w:tc>
          <w:tcPr>
            <w:tcW w:w="78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957418A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Funder Id of agency whose data is to be fetched</w:t>
            </w:r>
          </w:p>
        </w:tc>
      </w:tr>
      <w:tr w:rsidR="00D9327A" w:rsidRPr="00D9327A" w14:paraId="2AC373FB" w14:textId="77777777" w:rsidTr="00AE78F2">
        <w:tblPrEx>
          <w:tblBorders>
            <w:top w:val="none" w:sz="0" w:space="0" w:color="auto"/>
          </w:tblBorders>
        </w:tblPrEx>
        <w:trPr>
          <w:trHeight w:val="305"/>
        </w:trPr>
        <w:tc>
          <w:tcPr>
            <w:tcW w:w="17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5C5C77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:yyyy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Required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9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55424BB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URL</w:t>
            </w:r>
          </w:p>
        </w:tc>
        <w:tc>
          <w:tcPr>
            <w:tcW w:w="78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122287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Year of date of which data is to be fetched</w:t>
            </w:r>
          </w:p>
        </w:tc>
      </w:tr>
      <w:tr w:rsidR="00D9327A" w:rsidRPr="00D9327A" w14:paraId="6B77F84C" w14:textId="77777777" w:rsidTr="00AE78F2">
        <w:tblPrEx>
          <w:tblBorders>
            <w:top w:val="none" w:sz="0" w:space="0" w:color="auto"/>
          </w:tblBorders>
        </w:tblPrEx>
        <w:trPr>
          <w:trHeight w:val="305"/>
        </w:trPr>
        <w:tc>
          <w:tcPr>
            <w:tcW w:w="17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7451CFB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:mm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Required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9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17596E3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URL</w:t>
            </w:r>
          </w:p>
        </w:tc>
        <w:tc>
          <w:tcPr>
            <w:tcW w:w="78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2A43CE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Month of date of which data is to be fetched</w:t>
            </w:r>
          </w:p>
        </w:tc>
      </w:tr>
      <w:tr w:rsidR="00D9327A" w:rsidRPr="00D9327A" w14:paraId="7850EE75" w14:textId="77777777" w:rsidTr="00AE78F2">
        <w:tblPrEx>
          <w:tblBorders>
            <w:top w:val="none" w:sz="0" w:space="0" w:color="auto"/>
          </w:tblBorders>
        </w:tblPrEx>
        <w:trPr>
          <w:trHeight w:val="305"/>
        </w:trPr>
        <w:tc>
          <w:tcPr>
            <w:tcW w:w="17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47D59DE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:dd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Required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9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7ED86F9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URL</w:t>
            </w:r>
          </w:p>
        </w:tc>
        <w:tc>
          <w:tcPr>
            <w:tcW w:w="78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E5FB288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Day of date of which data is to be fetched</w:t>
            </w:r>
          </w:p>
        </w:tc>
      </w:tr>
      <w:tr w:rsidR="00D9327A" w:rsidRPr="00D9327A" w14:paraId="3389B469" w14:textId="77777777" w:rsidTr="00AE78F2">
        <w:tblPrEx>
          <w:tblBorders>
            <w:top w:val="none" w:sz="0" w:space="0" w:color="auto"/>
          </w:tblBorders>
        </w:tblPrEx>
        <w:trPr>
          <w:trHeight w:val="611"/>
        </w:trPr>
        <w:tc>
          <w:tcPr>
            <w:tcW w:w="17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3D903A7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category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Optional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9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76DEEF7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Query</w:t>
            </w:r>
          </w:p>
        </w:tc>
        <w:tc>
          <w:tcPr>
            <w:tcW w:w="78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7556A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This can be one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all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,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publicly_accessible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,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archive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,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license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 and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total_acceptable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. Default value for this parameter is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all</w:t>
            </w:r>
          </w:p>
        </w:tc>
      </w:tr>
      <w:tr w:rsidR="00D9327A" w:rsidRPr="00D9327A" w14:paraId="5DF64255" w14:textId="77777777" w:rsidTr="00AE78F2">
        <w:tblPrEx>
          <w:tblBorders>
            <w:top w:val="none" w:sz="0" w:space="0" w:color="auto"/>
          </w:tblBorders>
        </w:tblPrEx>
        <w:trPr>
          <w:trHeight w:val="611"/>
        </w:trPr>
        <w:tc>
          <w:tcPr>
            <w:tcW w:w="17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4DAEA06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subcategory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Optional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9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50C5C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Query</w:t>
            </w:r>
          </w:p>
        </w:tc>
        <w:tc>
          <w:tcPr>
            <w:tcW w:w="78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EBFC506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This can be one of 'yes' or 'unknown'. If only category is passed as query parameter with request, subcategory defaults to 'yes'</w:t>
            </w:r>
          </w:p>
        </w:tc>
      </w:tr>
      <w:tr w:rsidR="00D9327A" w:rsidRPr="00D9327A" w14:paraId="79009274" w14:textId="77777777" w:rsidTr="00AE78F2">
        <w:tblPrEx>
          <w:tblBorders>
            <w:top w:val="none" w:sz="0" w:space="0" w:color="auto"/>
          </w:tblBorders>
        </w:tblPrEx>
        <w:trPr>
          <w:trHeight w:val="305"/>
        </w:trPr>
        <w:tc>
          <w:tcPr>
            <w:tcW w:w="17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B5B97D6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limit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Optional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9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3DCC83C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Query</w:t>
            </w:r>
          </w:p>
        </w:tc>
        <w:tc>
          <w:tcPr>
            <w:tcW w:w="78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FA50F5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Number of records to be returned per request/page. Defaults to 50</w:t>
            </w:r>
          </w:p>
        </w:tc>
      </w:tr>
      <w:tr w:rsidR="00D9327A" w:rsidRPr="00D9327A" w14:paraId="5579D3FA" w14:textId="77777777" w:rsidTr="00AE78F2">
        <w:trPr>
          <w:trHeight w:val="305"/>
        </w:trPr>
        <w:tc>
          <w:tcPr>
            <w:tcW w:w="171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FF68F9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offset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Optional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9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26AE39C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Query</w:t>
            </w:r>
          </w:p>
        </w:tc>
        <w:tc>
          <w:tcPr>
            <w:tcW w:w="78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9AAB8A0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Pagination offset. Default value is 0</w:t>
            </w:r>
          </w:p>
        </w:tc>
      </w:tr>
    </w:tbl>
    <w:p w14:paraId="02023EE5" w14:textId="77777777" w:rsidR="00F0790D" w:rsidRDefault="00F0790D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6D7BCE6B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Response:</w:t>
      </w:r>
    </w:p>
    <w:tbl>
      <w:tblPr>
        <w:tblW w:w="1063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118"/>
      </w:tblGrid>
      <w:tr w:rsidR="00D9327A" w:rsidRPr="00D9327A" w14:paraId="7780DC73" w14:textId="77777777" w:rsidTr="00D9327A">
        <w:trPr>
          <w:trHeight w:val="503"/>
        </w:trPr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1AADBB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Field</w:t>
            </w:r>
          </w:p>
        </w:tc>
        <w:tc>
          <w:tcPr>
            <w:tcW w:w="811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2BB538B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Description</w:t>
            </w:r>
          </w:p>
        </w:tc>
      </w:tr>
      <w:tr w:rsidR="00D9327A" w:rsidRPr="00D9327A" w14:paraId="69933969" w14:textId="77777777" w:rsidTr="00D9327A">
        <w:tblPrEx>
          <w:tblBorders>
            <w:top w:val="none" w:sz="0" w:space="0" w:color="auto"/>
          </w:tblBorders>
        </w:tblPrEx>
        <w:trPr>
          <w:trHeight w:val="503"/>
        </w:trPr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9629A1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agency_id</w:t>
            </w:r>
          </w:p>
        </w:tc>
        <w:tc>
          <w:tcPr>
            <w:tcW w:w="811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C7D717" w14:textId="53686241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I</w:t>
            </w:r>
            <w:r w:rsidR="00DC221B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 of agency/funder whose data was requested</w:t>
            </w:r>
          </w:p>
        </w:tc>
      </w:tr>
      <w:tr w:rsidR="00D9327A" w:rsidRPr="00D9327A" w14:paraId="15BFE3B0" w14:textId="77777777" w:rsidTr="00D9327A">
        <w:tblPrEx>
          <w:tblBorders>
            <w:top w:val="none" w:sz="0" w:space="0" w:color="auto"/>
          </w:tblBorders>
        </w:tblPrEx>
        <w:trPr>
          <w:trHeight w:val="503"/>
        </w:trPr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00E69DA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agency_name</w:t>
            </w:r>
          </w:p>
        </w:tc>
        <w:tc>
          <w:tcPr>
            <w:tcW w:w="811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3FFC1F0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Name of Agency</w:t>
            </w:r>
          </w:p>
        </w:tc>
      </w:tr>
      <w:tr w:rsidR="00D9327A" w:rsidRPr="00D9327A" w14:paraId="71841DD4" w14:textId="77777777" w:rsidTr="00D9327A">
        <w:tblPrEx>
          <w:tblBorders>
            <w:top w:val="none" w:sz="0" w:space="0" w:color="auto"/>
          </w:tblBorders>
        </w:tblPrEx>
        <w:trPr>
          <w:trHeight w:val="503"/>
        </w:trPr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8EA60F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breakdown_for</w:t>
            </w:r>
          </w:p>
        </w:tc>
        <w:tc>
          <w:tcPr>
            <w:tcW w:w="811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858675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Date whose data is requested</w:t>
            </w:r>
          </w:p>
        </w:tc>
      </w:tr>
      <w:tr w:rsidR="00D9327A" w:rsidRPr="00D9327A" w14:paraId="24BC71A3" w14:textId="77777777" w:rsidTr="00D9327A">
        <w:tblPrEx>
          <w:tblBorders>
            <w:top w:val="none" w:sz="0" w:space="0" w:color="auto"/>
          </w:tblBorders>
        </w:tblPrEx>
        <w:trPr>
          <w:trHeight w:val="503"/>
        </w:trPr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4793A5C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category</w:t>
            </w:r>
          </w:p>
        </w:tc>
        <w:tc>
          <w:tcPr>
            <w:tcW w:w="811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9C0CE6F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category parameter passed with request</w:t>
            </w:r>
          </w:p>
        </w:tc>
      </w:tr>
      <w:tr w:rsidR="00D9327A" w:rsidRPr="00D9327A" w14:paraId="47DD3BA8" w14:textId="77777777" w:rsidTr="00D9327A">
        <w:tblPrEx>
          <w:tblBorders>
            <w:top w:val="none" w:sz="0" w:space="0" w:color="auto"/>
          </w:tblBorders>
        </w:tblPrEx>
        <w:trPr>
          <w:trHeight w:val="503"/>
        </w:trPr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C60309C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subcategory</w:t>
            </w:r>
          </w:p>
        </w:tc>
        <w:tc>
          <w:tcPr>
            <w:tcW w:w="811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135CBEE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subcategory parameter that was passed with request</w:t>
            </w:r>
          </w:p>
        </w:tc>
      </w:tr>
      <w:tr w:rsidR="00D9327A" w:rsidRPr="00D9327A" w14:paraId="5E22BF6C" w14:textId="77777777" w:rsidTr="00D9327A">
        <w:tblPrEx>
          <w:tblBorders>
            <w:top w:val="none" w:sz="0" w:space="0" w:color="auto"/>
          </w:tblBorders>
        </w:tblPrEx>
        <w:trPr>
          <w:trHeight w:val="503"/>
        </w:trPr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D467FD7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items</w:t>
            </w:r>
          </w:p>
        </w:tc>
        <w:tc>
          <w:tcPr>
            <w:tcW w:w="811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A30C7B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Array of work records</w:t>
            </w:r>
          </w:p>
        </w:tc>
      </w:tr>
      <w:tr w:rsidR="00D9327A" w:rsidRPr="00D9327A" w14:paraId="3FD99B03" w14:textId="77777777" w:rsidTr="00D9327A">
        <w:tblPrEx>
          <w:tblBorders>
            <w:top w:val="none" w:sz="0" w:space="0" w:color="auto"/>
          </w:tblBorders>
        </w:tblPrEx>
        <w:trPr>
          <w:trHeight w:val="503"/>
        </w:trPr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166BEC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limit</w:t>
            </w:r>
          </w:p>
        </w:tc>
        <w:tc>
          <w:tcPr>
            <w:tcW w:w="811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53726D5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Number of records requested</w:t>
            </w:r>
          </w:p>
        </w:tc>
      </w:tr>
      <w:tr w:rsidR="00D9327A" w:rsidRPr="00D9327A" w14:paraId="5E9970C8" w14:textId="77777777" w:rsidTr="00D9327A">
        <w:tblPrEx>
          <w:tblBorders>
            <w:top w:val="none" w:sz="0" w:space="0" w:color="auto"/>
          </w:tblBorders>
        </w:tblPrEx>
        <w:trPr>
          <w:trHeight w:val="503"/>
        </w:trPr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A1C8F91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offset</w:t>
            </w:r>
          </w:p>
        </w:tc>
        <w:tc>
          <w:tcPr>
            <w:tcW w:w="811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4BC8078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Result offset</w:t>
            </w:r>
          </w:p>
        </w:tc>
      </w:tr>
      <w:tr w:rsidR="00D9327A" w:rsidRPr="00D9327A" w14:paraId="4C35F8C7" w14:textId="77777777" w:rsidTr="00D9327A">
        <w:trPr>
          <w:trHeight w:val="503"/>
        </w:trPr>
        <w:tc>
          <w:tcPr>
            <w:tcW w:w="2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F8885CB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total_results</w:t>
            </w:r>
          </w:p>
        </w:tc>
        <w:tc>
          <w:tcPr>
            <w:tcW w:w="811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3818E1E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Total number records matching the request</w:t>
            </w:r>
          </w:p>
        </w:tc>
      </w:tr>
    </w:tbl>
    <w:p w14:paraId="75249F3B" w14:textId="77777777" w:rsidR="00F0790D" w:rsidRDefault="00F0790D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4D95C914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Sample cURL requests:</w:t>
      </w:r>
    </w:p>
    <w:p w14:paraId="064FD57E" w14:textId="24F75F83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8"/>
          <w:szCs w:val="28"/>
        </w:rPr>
      </w:pPr>
      <w:r w:rsidRPr="00D9327A">
        <w:rPr>
          <w:rFonts w:asciiTheme="majorHAnsi" w:hAnsiTheme="majorHAnsi" w:cs="Consolas"/>
          <w:color w:val="262626"/>
          <w:sz w:val="28"/>
          <w:szCs w:val="28"/>
        </w:rPr>
        <w:t>curl "https://</w:t>
      </w:r>
      <w:r w:rsidR="00F153C2">
        <w:rPr>
          <w:rFonts w:asciiTheme="majorHAnsi" w:hAnsiTheme="majorHAnsi" w:cs="Consolas"/>
          <w:color w:val="262626"/>
          <w:sz w:val="28"/>
          <w:szCs w:val="28"/>
        </w:rPr>
        <w:t>api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.chorusaccess.org/agencies/100000161/histories/2015/2/23?category=archive&amp;subcategory=yes&amp;limit=100"</w:t>
      </w:r>
    </w:p>
    <w:p w14:paraId="3FBDF25A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color w:val="262626"/>
          <w:sz w:val="28"/>
          <w:szCs w:val="28"/>
        </w:rPr>
        <w:t>In case data is needed as XML:</w:t>
      </w:r>
    </w:p>
    <w:p w14:paraId="0C1C126D" w14:textId="43E5A462" w:rsidR="00B81E28" w:rsidRPr="001E3E92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8"/>
          <w:szCs w:val="28"/>
        </w:rPr>
      </w:pPr>
      <w:r w:rsidRPr="00D9327A">
        <w:rPr>
          <w:rFonts w:asciiTheme="majorHAnsi" w:hAnsiTheme="majorHAnsi" w:cs="Consolas"/>
          <w:color w:val="262626"/>
          <w:sz w:val="28"/>
          <w:szCs w:val="28"/>
        </w:rPr>
        <w:t>curl -H "Content-Type: text/xml" "https://</w:t>
      </w:r>
      <w:r w:rsidR="00F153C2">
        <w:rPr>
          <w:rFonts w:asciiTheme="majorHAnsi" w:hAnsiTheme="majorHAnsi" w:cs="Consolas"/>
          <w:color w:val="262626"/>
          <w:sz w:val="28"/>
          <w:szCs w:val="28"/>
        </w:rPr>
        <w:t>api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.chorusaccess.org/agencies/100000161/histories/2015/2/23?category=archive&amp;subcategory=yes&amp;limit=100"</w:t>
      </w:r>
    </w:p>
    <w:p w14:paraId="39C66BA3" w14:textId="77777777" w:rsidR="00B81E28" w:rsidRDefault="00B81E28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27D539A2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API 4: For fetching work records corresponding to numbers in publisher table</w:t>
      </w:r>
    </w:p>
    <w:p w14:paraId="2FC95CAB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API Endpoint: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/agencies/:id/publishers/:memberId</w:t>
      </w:r>
    </w:p>
    <w:p w14:paraId="0AA9CCC5" w14:textId="77777777" w:rsidR="00F0790D" w:rsidRDefault="00D9327A" w:rsidP="00F0790D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Method: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GET</w:t>
      </w:r>
      <w:r w:rsidR="00F0790D" w:rsidRPr="00F0790D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</w:p>
    <w:p w14:paraId="18677D3E" w14:textId="7B1807B5" w:rsidR="00F0790D" w:rsidRPr="00D9327A" w:rsidRDefault="00F0790D" w:rsidP="00F0790D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AE78F2">
        <w:rPr>
          <w:rFonts w:asciiTheme="majorHAnsi" w:hAnsiTheme="majorHAnsi" w:cs="Helvetica Neue"/>
          <w:b/>
          <w:sz w:val="28"/>
          <w:szCs w:val="28"/>
        </w:rPr>
        <w:t>Note</w:t>
      </w:r>
      <w:r w:rsidR="001F495C" w:rsidRPr="00AE78F2">
        <w:rPr>
          <w:rFonts w:asciiTheme="majorHAnsi" w:hAnsiTheme="majorHAnsi" w:cs="Helvetica Neue"/>
          <w:b/>
          <w:sz w:val="28"/>
          <w:szCs w:val="28"/>
        </w:rPr>
        <w:t>(s)</w:t>
      </w:r>
      <w:r w:rsidR="001F495C" w:rsidRPr="00AE78F2">
        <w:rPr>
          <w:rFonts w:asciiTheme="majorHAnsi" w:hAnsiTheme="majorHAnsi" w:cs="Helvetica Neue"/>
          <w:sz w:val="28"/>
          <w:szCs w:val="28"/>
        </w:rPr>
        <w:t>:</w:t>
      </w:r>
      <w:r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>This API returns 50 records per request</w:t>
      </w:r>
      <w:r w:rsidR="00AE78F2">
        <w:rPr>
          <w:rFonts w:asciiTheme="majorHAnsi" w:hAnsiTheme="majorHAnsi" w:cs="Helvetica Neue"/>
          <w:color w:val="262626"/>
          <w:sz w:val="28"/>
          <w:szCs w:val="28"/>
        </w:rPr>
        <w:t>;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="00AE78F2">
        <w:rPr>
          <w:rFonts w:asciiTheme="majorHAnsi" w:hAnsiTheme="majorHAnsi" w:cs="Helvetica Neue"/>
          <w:color w:val="262626"/>
          <w:sz w:val="28"/>
          <w:szCs w:val="28"/>
        </w:rPr>
        <w:t>setting limit query parameter to a higher value while making request can increase this limit</w:t>
      </w:r>
      <w:r w:rsidRPr="00D9327A">
        <w:rPr>
          <w:rFonts w:asciiTheme="majorHAnsi" w:hAnsiTheme="majorHAnsi" w:cs="Helvetica Neue"/>
          <w:color w:val="262626"/>
          <w:sz w:val="28"/>
          <w:szCs w:val="28"/>
        </w:rPr>
        <w:t>.</w:t>
      </w:r>
      <w:r w:rsidR="001F495C">
        <w:rPr>
          <w:rFonts w:asciiTheme="majorHAnsi" w:hAnsiTheme="majorHAnsi" w:cs="Helvetica Neue"/>
          <w:color w:val="262626"/>
          <w:sz w:val="28"/>
          <w:szCs w:val="28"/>
        </w:rPr>
        <w:t xml:space="preserve"> </w:t>
      </w:r>
      <w:r w:rsidR="001F495C"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The </w:t>
      </w:r>
      <w:r w:rsidR="001F495C" w:rsidRPr="00F42141">
        <w:rPr>
          <w:rFonts w:asciiTheme="majorHAnsi" w:hAnsiTheme="majorHAnsi" w:cs="Helvetica Neue"/>
          <w:sz w:val="28"/>
          <w:szCs w:val="28"/>
        </w:rPr>
        <w:t>headers and response codes</w:t>
      </w:r>
      <w:r w:rsidR="001F495C">
        <w:rPr>
          <w:rFonts w:asciiTheme="majorHAnsi" w:hAnsiTheme="majorHAnsi" w:cs="Helvetica Neue"/>
          <w:color w:val="262626"/>
          <w:sz w:val="28"/>
          <w:szCs w:val="28"/>
        </w:rPr>
        <w:t xml:space="preserve"> section for this API are the</w:t>
      </w:r>
      <w:r w:rsidR="001F495C" w:rsidRPr="00D9327A">
        <w:rPr>
          <w:rFonts w:asciiTheme="majorHAnsi" w:hAnsiTheme="majorHAnsi" w:cs="Helvetica Neue"/>
          <w:color w:val="262626"/>
          <w:sz w:val="28"/>
          <w:szCs w:val="28"/>
        </w:rPr>
        <w:t xml:space="preserve"> same as </w:t>
      </w:r>
      <w:r w:rsidR="001F495C">
        <w:rPr>
          <w:rFonts w:asciiTheme="majorHAnsi" w:hAnsiTheme="majorHAnsi" w:cs="Helvetica Neue"/>
          <w:color w:val="262626"/>
          <w:sz w:val="28"/>
          <w:szCs w:val="28"/>
        </w:rPr>
        <w:t xml:space="preserve">in </w:t>
      </w:r>
      <w:r w:rsidR="001F495C" w:rsidRPr="00D9327A">
        <w:rPr>
          <w:rFonts w:asciiTheme="majorHAnsi" w:hAnsiTheme="majorHAnsi" w:cs="Helvetica Neue"/>
          <w:color w:val="262626"/>
          <w:sz w:val="28"/>
          <w:szCs w:val="28"/>
        </w:rPr>
        <w:t>API 1 above.</w:t>
      </w:r>
    </w:p>
    <w:p w14:paraId="5AF4D806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</w:p>
    <w:p w14:paraId="7E103817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Parameters to be passed:</w:t>
      </w:r>
    </w:p>
    <w:tbl>
      <w:tblPr>
        <w:tblW w:w="1037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5"/>
        <w:gridCol w:w="1003"/>
        <w:gridCol w:w="7751"/>
      </w:tblGrid>
      <w:tr w:rsidR="00D9327A" w:rsidRPr="00D9327A" w14:paraId="02234F0B" w14:textId="77777777" w:rsidTr="00AE78F2">
        <w:trPr>
          <w:trHeight w:val="343"/>
        </w:trPr>
        <w:tc>
          <w:tcPr>
            <w:tcW w:w="162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F44C95C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Parameter</w:t>
            </w:r>
          </w:p>
        </w:tc>
        <w:tc>
          <w:tcPr>
            <w:tcW w:w="100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EDA3C5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77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3B06BC5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Description</w:t>
            </w:r>
          </w:p>
        </w:tc>
      </w:tr>
      <w:tr w:rsidR="00D9327A" w:rsidRPr="00D9327A" w14:paraId="112355D2" w14:textId="77777777" w:rsidTr="00AE78F2">
        <w:tblPrEx>
          <w:tblBorders>
            <w:top w:val="none" w:sz="0" w:space="0" w:color="auto"/>
          </w:tblBorders>
        </w:tblPrEx>
        <w:trPr>
          <w:trHeight w:val="628"/>
        </w:trPr>
        <w:tc>
          <w:tcPr>
            <w:tcW w:w="162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9C10BF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:id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Required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0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13B2843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URL</w:t>
            </w:r>
          </w:p>
        </w:tc>
        <w:tc>
          <w:tcPr>
            <w:tcW w:w="77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58457A7" w14:textId="668E33FF" w:rsidR="00D9327A" w:rsidRPr="00D9327A" w:rsidRDefault="00D9327A" w:rsidP="009265F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Funder I</w:t>
            </w:r>
            <w:r w:rsidR="009265F4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 of agency whose data is to be fetched</w:t>
            </w:r>
          </w:p>
        </w:tc>
      </w:tr>
      <w:tr w:rsidR="00D9327A" w:rsidRPr="00D9327A" w14:paraId="4036473A" w14:textId="77777777" w:rsidTr="00AE78F2">
        <w:tblPrEx>
          <w:tblBorders>
            <w:top w:val="none" w:sz="0" w:space="0" w:color="auto"/>
          </w:tblBorders>
        </w:tblPrEx>
        <w:trPr>
          <w:trHeight w:val="685"/>
        </w:trPr>
        <w:tc>
          <w:tcPr>
            <w:tcW w:w="162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3A01CF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:memberId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Required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0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08370F2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URL</w:t>
            </w:r>
          </w:p>
        </w:tc>
        <w:tc>
          <w:tcPr>
            <w:tcW w:w="77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D909F26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Member id of publisher whose data is to be fetched</w:t>
            </w:r>
          </w:p>
        </w:tc>
      </w:tr>
      <w:tr w:rsidR="00D9327A" w:rsidRPr="00D9327A" w14:paraId="6DDA6BC4" w14:textId="77777777" w:rsidTr="00AE78F2">
        <w:tblPrEx>
          <w:tblBorders>
            <w:top w:val="none" w:sz="0" w:space="0" w:color="auto"/>
          </w:tblBorders>
        </w:tblPrEx>
        <w:trPr>
          <w:trHeight w:val="685"/>
        </w:trPr>
        <w:tc>
          <w:tcPr>
            <w:tcW w:w="162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5759E1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category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Optional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0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B1FF677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Query</w:t>
            </w:r>
          </w:p>
        </w:tc>
        <w:tc>
          <w:tcPr>
            <w:tcW w:w="77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43EF219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This can be one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all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,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publicly_accessible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,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archive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,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license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 and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total_acceptable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. Default value for this parameter is </w:t>
            </w:r>
            <w:r w:rsidRPr="00D9327A">
              <w:rPr>
                <w:rFonts w:asciiTheme="majorHAnsi" w:hAnsiTheme="majorHAnsi" w:cs="Consolas"/>
                <w:color w:val="262626"/>
                <w:sz w:val="28"/>
                <w:szCs w:val="28"/>
              </w:rPr>
              <w:t>all</w:t>
            </w:r>
          </w:p>
        </w:tc>
      </w:tr>
      <w:tr w:rsidR="00D9327A" w:rsidRPr="00D9327A" w14:paraId="1C0B7A1D" w14:textId="77777777" w:rsidTr="00AE78F2">
        <w:tblPrEx>
          <w:tblBorders>
            <w:top w:val="none" w:sz="0" w:space="0" w:color="auto"/>
          </w:tblBorders>
        </w:tblPrEx>
        <w:trPr>
          <w:trHeight w:val="685"/>
        </w:trPr>
        <w:tc>
          <w:tcPr>
            <w:tcW w:w="162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F65315E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subcategory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Optional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0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823C409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Query</w:t>
            </w:r>
          </w:p>
        </w:tc>
        <w:tc>
          <w:tcPr>
            <w:tcW w:w="77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243B80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This can be one of 'yes' or 'unknown'. If only category is passed as query parameter with request, subcategory defaults to 'yes'</w:t>
            </w:r>
          </w:p>
        </w:tc>
      </w:tr>
      <w:tr w:rsidR="00D9327A" w:rsidRPr="00D9327A" w14:paraId="56599E31" w14:textId="77777777" w:rsidTr="00AE78F2">
        <w:tblPrEx>
          <w:tblBorders>
            <w:top w:val="none" w:sz="0" w:space="0" w:color="auto"/>
          </w:tblBorders>
        </w:tblPrEx>
        <w:trPr>
          <w:trHeight w:val="343"/>
        </w:trPr>
        <w:tc>
          <w:tcPr>
            <w:tcW w:w="162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F58717D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limit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Optional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0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F06C922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Query</w:t>
            </w:r>
          </w:p>
        </w:tc>
        <w:tc>
          <w:tcPr>
            <w:tcW w:w="77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25F1FF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Number of records to be returned per request/page. Defaults to 50</w:t>
            </w:r>
          </w:p>
        </w:tc>
      </w:tr>
      <w:tr w:rsidR="00D9327A" w:rsidRPr="00D9327A" w14:paraId="610BCDD7" w14:textId="77777777" w:rsidTr="00AE78F2">
        <w:trPr>
          <w:trHeight w:val="343"/>
        </w:trPr>
        <w:tc>
          <w:tcPr>
            <w:tcW w:w="162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716B3BD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offset (</w:t>
            </w:r>
            <w:r w:rsidRPr="00D9327A">
              <w:rPr>
                <w:rFonts w:asciiTheme="majorHAnsi" w:hAnsiTheme="majorHAnsi" w:cs="Helvetica Neue"/>
                <w:i/>
                <w:iCs/>
                <w:color w:val="262626"/>
                <w:sz w:val="28"/>
                <w:szCs w:val="28"/>
              </w:rPr>
              <w:t>Optional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)</w:t>
            </w:r>
          </w:p>
        </w:tc>
        <w:tc>
          <w:tcPr>
            <w:tcW w:w="100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CFA2FC1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Query</w:t>
            </w:r>
          </w:p>
        </w:tc>
        <w:tc>
          <w:tcPr>
            <w:tcW w:w="77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506CDA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Pagination offset. Default value is 0</w:t>
            </w:r>
          </w:p>
        </w:tc>
      </w:tr>
    </w:tbl>
    <w:p w14:paraId="135CE016" w14:textId="77777777" w:rsidR="00F0790D" w:rsidRDefault="00F0790D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07E6C9C0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Response: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92"/>
        <w:gridCol w:w="7384"/>
      </w:tblGrid>
      <w:tr w:rsidR="00D9327A" w:rsidRPr="00D9327A" w14:paraId="774B20BF" w14:textId="77777777" w:rsidTr="00D9327A">
        <w:trPr>
          <w:trHeight w:val="321"/>
        </w:trPr>
        <w:tc>
          <w:tcPr>
            <w:tcW w:w="29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D6912F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Field</w:t>
            </w:r>
          </w:p>
        </w:tc>
        <w:tc>
          <w:tcPr>
            <w:tcW w:w="73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8C8806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b/>
                <w:bCs/>
                <w:color w:val="262626"/>
                <w:sz w:val="28"/>
                <w:szCs w:val="28"/>
              </w:rPr>
              <w:t>Description</w:t>
            </w:r>
          </w:p>
        </w:tc>
      </w:tr>
      <w:tr w:rsidR="00D9327A" w:rsidRPr="00D9327A" w14:paraId="5A2067E6" w14:textId="77777777" w:rsidTr="00D9327A">
        <w:tblPrEx>
          <w:tblBorders>
            <w:top w:val="none" w:sz="0" w:space="0" w:color="auto"/>
          </w:tblBorders>
        </w:tblPrEx>
        <w:trPr>
          <w:trHeight w:val="321"/>
        </w:trPr>
        <w:tc>
          <w:tcPr>
            <w:tcW w:w="29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8344609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agency_id</w:t>
            </w:r>
          </w:p>
        </w:tc>
        <w:tc>
          <w:tcPr>
            <w:tcW w:w="73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86F8A7B" w14:textId="786DBC6A" w:rsidR="00D9327A" w:rsidRPr="00D9327A" w:rsidRDefault="00D9327A" w:rsidP="009265F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I</w:t>
            </w:r>
            <w:r w:rsidR="009265F4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D</w:t>
            </w: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 xml:space="preserve"> of agency/funder whose data was requested</w:t>
            </w:r>
          </w:p>
        </w:tc>
      </w:tr>
      <w:tr w:rsidR="00D9327A" w:rsidRPr="00D9327A" w14:paraId="0D0B0920" w14:textId="77777777" w:rsidTr="00D9327A">
        <w:tblPrEx>
          <w:tblBorders>
            <w:top w:val="none" w:sz="0" w:space="0" w:color="auto"/>
          </w:tblBorders>
        </w:tblPrEx>
        <w:trPr>
          <w:trHeight w:val="321"/>
        </w:trPr>
        <w:tc>
          <w:tcPr>
            <w:tcW w:w="29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83ECCE1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agency_name</w:t>
            </w:r>
          </w:p>
        </w:tc>
        <w:tc>
          <w:tcPr>
            <w:tcW w:w="73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46A3EA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Name of Agency</w:t>
            </w:r>
          </w:p>
        </w:tc>
      </w:tr>
      <w:tr w:rsidR="00D9327A" w:rsidRPr="00D9327A" w14:paraId="1B520A01" w14:textId="77777777" w:rsidTr="00D9327A">
        <w:tblPrEx>
          <w:tblBorders>
            <w:top w:val="none" w:sz="0" w:space="0" w:color="auto"/>
          </w:tblBorders>
        </w:tblPrEx>
        <w:trPr>
          <w:trHeight w:val="321"/>
        </w:trPr>
        <w:tc>
          <w:tcPr>
            <w:tcW w:w="29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B69BE2E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breakdown_for</w:t>
            </w:r>
          </w:p>
        </w:tc>
        <w:tc>
          <w:tcPr>
            <w:tcW w:w="73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2B1D556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Publisher whose data is requested</w:t>
            </w:r>
          </w:p>
        </w:tc>
      </w:tr>
      <w:tr w:rsidR="00D9327A" w:rsidRPr="00D9327A" w14:paraId="59B343AB" w14:textId="77777777" w:rsidTr="00D9327A">
        <w:tblPrEx>
          <w:tblBorders>
            <w:top w:val="none" w:sz="0" w:space="0" w:color="auto"/>
          </w:tblBorders>
        </w:tblPrEx>
        <w:trPr>
          <w:trHeight w:val="321"/>
        </w:trPr>
        <w:tc>
          <w:tcPr>
            <w:tcW w:w="29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5567FF6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category</w:t>
            </w:r>
          </w:p>
        </w:tc>
        <w:tc>
          <w:tcPr>
            <w:tcW w:w="73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277D1AA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category parameter passed with request</w:t>
            </w:r>
          </w:p>
        </w:tc>
      </w:tr>
      <w:tr w:rsidR="00D9327A" w:rsidRPr="00D9327A" w14:paraId="1278DEE8" w14:textId="77777777" w:rsidTr="00D9327A">
        <w:tblPrEx>
          <w:tblBorders>
            <w:top w:val="none" w:sz="0" w:space="0" w:color="auto"/>
          </w:tblBorders>
        </w:tblPrEx>
        <w:trPr>
          <w:trHeight w:val="321"/>
        </w:trPr>
        <w:tc>
          <w:tcPr>
            <w:tcW w:w="29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D37D9F3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subcategory</w:t>
            </w:r>
          </w:p>
        </w:tc>
        <w:tc>
          <w:tcPr>
            <w:tcW w:w="73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2B12F84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subcategory parameter that was passed with request</w:t>
            </w:r>
          </w:p>
        </w:tc>
      </w:tr>
      <w:tr w:rsidR="00D9327A" w:rsidRPr="00D9327A" w14:paraId="32E6D769" w14:textId="77777777" w:rsidTr="00D9327A">
        <w:tblPrEx>
          <w:tblBorders>
            <w:top w:val="none" w:sz="0" w:space="0" w:color="auto"/>
          </w:tblBorders>
        </w:tblPrEx>
        <w:trPr>
          <w:trHeight w:val="321"/>
        </w:trPr>
        <w:tc>
          <w:tcPr>
            <w:tcW w:w="29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20C18D0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items</w:t>
            </w:r>
          </w:p>
        </w:tc>
        <w:tc>
          <w:tcPr>
            <w:tcW w:w="73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520B5AF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Array of work records</w:t>
            </w:r>
          </w:p>
        </w:tc>
      </w:tr>
      <w:tr w:rsidR="00D9327A" w:rsidRPr="00D9327A" w14:paraId="39ECB9C8" w14:textId="77777777" w:rsidTr="00D9327A">
        <w:tblPrEx>
          <w:tblBorders>
            <w:top w:val="none" w:sz="0" w:space="0" w:color="auto"/>
          </w:tblBorders>
        </w:tblPrEx>
        <w:trPr>
          <w:trHeight w:val="321"/>
        </w:trPr>
        <w:tc>
          <w:tcPr>
            <w:tcW w:w="29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CE2B301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limit</w:t>
            </w:r>
          </w:p>
        </w:tc>
        <w:tc>
          <w:tcPr>
            <w:tcW w:w="73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FFA21B9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Number of records requested</w:t>
            </w:r>
          </w:p>
        </w:tc>
      </w:tr>
      <w:tr w:rsidR="00D9327A" w:rsidRPr="00D9327A" w14:paraId="3F43ECC7" w14:textId="77777777" w:rsidTr="00D9327A">
        <w:tblPrEx>
          <w:tblBorders>
            <w:top w:val="none" w:sz="0" w:space="0" w:color="auto"/>
          </w:tblBorders>
        </w:tblPrEx>
        <w:trPr>
          <w:trHeight w:val="321"/>
        </w:trPr>
        <w:tc>
          <w:tcPr>
            <w:tcW w:w="29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A005FF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offset</w:t>
            </w:r>
          </w:p>
        </w:tc>
        <w:tc>
          <w:tcPr>
            <w:tcW w:w="73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B12E766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Result offset</w:t>
            </w:r>
          </w:p>
        </w:tc>
      </w:tr>
      <w:tr w:rsidR="00D9327A" w:rsidRPr="00D9327A" w14:paraId="3B58EF73" w14:textId="77777777" w:rsidTr="00D9327A">
        <w:trPr>
          <w:trHeight w:val="321"/>
        </w:trPr>
        <w:tc>
          <w:tcPr>
            <w:tcW w:w="299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BDF5507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total_results</w:t>
            </w:r>
          </w:p>
        </w:tc>
        <w:tc>
          <w:tcPr>
            <w:tcW w:w="73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CDB301" w14:textId="77777777" w:rsidR="00D9327A" w:rsidRPr="00D9327A" w:rsidRDefault="00D9327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 Neue"/>
                <w:color w:val="262626"/>
                <w:sz w:val="28"/>
                <w:szCs w:val="28"/>
              </w:rPr>
            </w:pPr>
            <w:r w:rsidRPr="00D9327A">
              <w:rPr>
                <w:rFonts w:asciiTheme="majorHAnsi" w:hAnsiTheme="majorHAnsi" w:cs="Helvetica Neue"/>
                <w:color w:val="262626"/>
                <w:sz w:val="28"/>
                <w:szCs w:val="28"/>
              </w:rPr>
              <w:t>Total number records matching the request</w:t>
            </w:r>
          </w:p>
        </w:tc>
      </w:tr>
    </w:tbl>
    <w:p w14:paraId="38616A3F" w14:textId="77777777" w:rsidR="00F0790D" w:rsidRDefault="00F0790D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bCs/>
          <w:color w:val="262626"/>
          <w:sz w:val="28"/>
          <w:szCs w:val="28"/>
        </w:rPr>
      </w:pPr>
    </w:p>
    <w:p w14:paraId="5DE6F08F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b/>
          <w:bCs/>
          <w:color w:val="262626"/>
          <w:sz w:val="28"/>
          <w:szCs w:val="28"/>
        </w:rPr>
        <w:t>Sample cURL requests:</w:t>
      </w:r>
    </w:p>
    <w:p w14:paraId="7FA7795C" w14:textId="25F75AD4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8"/>
          <w:szCs w:val="28"/>
        </w:rPr>
      </w:pPr>
      <w:r w:rsidRPr="00D9327A">
        <w:rPr>
          <w:rFonts w:asciiTheme="majorHAnsi" w:hAnsiTheme="majorHAnsi" w:cs="Consolas"/>
          <w:color w:val="262626"/>
          <w:sz w:val="28"/>
          <w:szCs w:val="28"/>
        </w:rPr>
        <w:t>curl "https://</w:t>
      </w:r>
      <w:r w:rsidR="00F153C2">
        <w:rPr>
          <w:rFonts w:asciiTheme="majorHAnsi" w:hAnsiTheme="majorHAnsi" w:cs="Consolas"/>
          <w:color w:val="262626"/>
          <w:sz w:val="28"/>
          <w:szCs w:val="28"/>
        </w:rPr>
        <w:t>api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.chorusaccess.org/agencies/100000161/publishers/16?category=publicly_accessible&amp;subcategory=yes"</w:t>
      </w:r>
    </w:p>
    <w:p w14:paraId="56E7AF56" w14:textId="77777777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  <w:sz w:val="28"/>
          <w:szCs w:val="28"/>
        </w:rPr>
      </w:pPr>
      <w:r w:rsidRPr="00D9327A">
        <w:rPr>
          <w:rFonts w:asciiTheme="majorHAnsi" w:hAnsiTheme="majorHAnsi" w:cs="Helvetica Neue"/>
          <w:color w:val="262626"/>
          <w:sz w:val="28"/>
          <w:szCs w:val="28"/>
        </w:rPr>
        <w:t>In case data is needed as XML:</w:t>
      </w:r>
    </w:p>
    <w:p w14:paraId="113E6C42" w14:textId="2A9BC8F5" w:rsidR="00D9327A" w:rsidRPr="00D9327A" w:rsidRDefault="00D9327A" w:rsidP="00D9327A">
      <w:pPr>
        <w:widowControl w:val="0"/>
        <w:autoSpaceDE w:val="0"/>
        <w:autoSpaceDN w:val="0"/>
        <w:adjustRightInd w:val="0"/>
        <w:rPr>
          <w:rFonts w:asciiTheme="majorHAnsi" w:hAnsiTheme="majorHAnsi" w:cs="Consolas"/>
          <w:color w:val="262626"/>
          <w:sz w:val="28"/>
          <w:szCs w:val="28"/>
        </w:rPr>
      </w:pPr>
      <w:r w:rsidRPr="00D9327A">
        <w:rPr>
          <w:rFonts w:asciiTheme="majorHAnsi" w:hAnsiTheme="majorHAnsi" w:cs="Consolas"/>
          <w:color w:val="262626"/>
          <w:sz w:val="28"/>
          <w:szCs w:val="28"/>
        </w:rPr>
        <w:t>curl -H "Content-Type: text/xml" "https://</w:t>
      </w:r>
      <w:r w:rsidR="00F153C2">
        <w:rPr>
          <w:rFonts w:asciiTheme="majorHAnsi" w:hAnsiTheme="majorHAnsi" w:cs="Consolas"/>
          <w:color w:val="262626"/>
          <w:sz w:val="28"/>
          <w:szCs w:val="28"/>
        </w:rPr>
        <w:t>api</w:t>
      </w:r>
      <w:r w:rsidRPr="00D9327A">
        <w:rPr>
          <w:rFonts w:asciiTheme="majorHAnsi" w:hAnsiTheme="majorHAnsi" w:cs="Consolas"/>
          <w:color w:val="262626"/>
          <w:sz w:val="28"/>
          <w:szCs w:val="28"/>
        </w:rPr>
        <w:t>.chorusaccess.org/agencies/100000161/publishers/16?category=publicly_accessible&amp;subcategory=yes"</w:t>
      </w:r>
    </w:p>
    <w:p w14:paraId="1A28ADAC" w14:textId="77777777" w:rsidR="00D546D9" w:rsidRDefault="00D546D9" w:rsidP="00D9327A">
      <w:pPr>
        <w:rPr>
          <w:rFonts w:asciiTheme="majorHAnsi" w:hAnsiTheme="majorHAnsi"/>
          <w:sz w:val="28"/>
          <w:szCs w:val="28"/>
        </w:rPr>
      </w:pPr>
    </w:p>
    <w:p w14:paraId="4A53B3FA" w14:textId="7FC97C07" w:rsidR="00024F79" w:rsidRPr="001D2286" w:rsidRDefault="00FB55E6" w:rsidP="00BA209E">
      <w:pPr>
        <w:rPr>
          <w:rFonts w:asciiTheme="majorHAnsi" w:hAnsiTheme="majorHAnsi"/>
          <w:b/>
          <w:sz w:val="28"/>
          <w:szCs w:val="28"/>
        </w:rPr>
      </w:pPr>
      <w:bookmarkStart w:id="3" w:name="Log"/>
      <w:r w:rsidRPr="00FB55E6">
        <w:rPr>
          <w:rFonts w:asciiTheme="majorHAnsi" w:hAnsiTheme="majorHAnsi"/>
          <w:b/>
          <w:sz w:val="28"/>
          <w:szCs w:val="28"/>
        </w:rPr>
        <w:t>Change Log</w:t>
      </w:r>
      <w:bookmarkEnd w:id="3"/>
      <w:r w:rsidRPr="00FB55E6">
        <w:rPr>
          <w:rFonts w:asciiTheme="majorHAnsi" w:hAnsiTheme="majorHAnsi"/>
          <w:b/>
          <w:sz w:val="28"/>
          <w:szCs w:val="28"/>
        </w:rPr>
        <w:t>:</w:t>
      </w:r>
    </w:p>
    <w:p w14:paraId="7FB3FB7B" w14:textId="77777777" w:rsidR="00BA209E" w:rsidRPr="001D2286" w:rsidRDefault="00BA209E" w:rsidP="00BA209E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4564"/>
        <w:gridCol w:w="4684"/>
      </w:tblGrid>
      <w:tr w:rsidR="00BA209E" w14:paraId="17AAA3DA" w14:textId="77777777" w:rsidTr="001D2286">
        <w:tc>
          <w:tcPr>
            <w:tcW w:w="1322" w:type="dxa"/>
          </w:tcPr>
          <w:p w14:paraId="3CFD068A" w14:textId="067382E9" w:rsidR="00BA209E" w:rsidRDefault="00BA209E" w:rsidP="00BA2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Revisions Date</w:t>
            </w:r>
          </w:p>
        </w:tc>
        <w:tc>
          <w:tcPr>
            <w:tcW w:w="4564" w:type="dxa"/>
          </w:tcPr>
          <w:p w14:paraId="02DB7FE9" w14:textId="0666B732" w:rsidR="00BA209E" w:rsidRDefault="00BA209E" w:rsidP="00BA2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Change</w:t>
            </w:r>
          </w:p>
        </w:tc>
        <w:tc>
          <w:tcPr>
            <w:tcW w:w="4684" w:type="dxa"/>
          </w:tcPr>
          <w:p w14:paraId="51F0A304" w14:textId="2D8EA872" w:rsidR="00BA209E" w:rsidRDefault="00BA209E" w:rsidP="00BA209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Reason for change</w:t>
            </w:r>
          </w:p>
        </w:tc>
      </w:tr>
      <w:tr w:rsidR="00BA209E" w14:paraId="65BB35A0" w14:textId="77777777" w:rsidTr="001D2286">
        <w:tc>
          <w:tcPr>
            <w:tcW w:w="1322" w:type="dxa"/>
          </w:tcPr>
          <w:p w14:paraId="085C9C0B" w14:textId="77777777" w:rsidR="00BA209E" w:rsidRDefault="00BA209E" w:rsidP="00BA209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564" w:type="dxa"/>
          </w:tcPr>
          <w:p w14:paraId="17BAE1A6" w14:textId="77777777" w:rsidR="00BA209E" w:rsidRDefault="00BA209E" w:rsidP="00BA209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63DB0E29" w14:textId="39C6B92E" w:rsidR="00BA209E" w:rsidRDefault="00BA209E" w:rsidP="00BA209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27D75365" w14:textId="77777777" w:rsidR="001D2286" w:rsidRDefault="001D2286" w:rsidP="00035698">
      <w:pPr>
        <w:rPr>
          <w:rFonts w:asciiTheme="majorHAnsi" w:hAnsiTheme="majorHAnsi"/>
          <w:b/>
          <w:sz w:val="28"/>
          <w:szCs w:val="28"/>
        </w:rPr>
      </w:pPr>
    </w:p>
    <w:p w14:paraId="52FACB19" w14:textId="1207635A" w:rsidR="00BF6A6F" w:rsidRPr="001D2286" w:rsidRDefault="00BF6A6F" w:rsidP="00035698">
      <w:pPr>
        <w:rPr>
          <w:rFonts w:asciiTheme="majorHAnsi" w:hAnsiTheme="majorHAnsi"/>
          <w:b/>
          <w:sz w:val="28"/>
          <w:szCs w:val="28"/>
        </w:rPr>
      </w:pPr>
      <w:bookmarkStart w:id="4" w:name="Notification"/>
      <w:r w:rsidRPr="001D2286">
        <w:rPr>
          <w:rFonts w:asciiTheme="majorHAnsi" w:hAnsiTheme="majorHAnsi"/>
          <w:b/>
          <w:sz w:val="28"/>
          <w:szCs w:val="28"/>
        </w:rPr>
        <w:t xml:space="preserve">Change </w:t>
      </w:r>
      <w:r w:rsidR="00D546D9" w:rsidRPr="001D2286">
        <w:rPr>
          <w:rFonts w:asciiTheme="majorHAnsi" w:hAnsiTheme="majorHAnsi"/>
          <w:b/>
          <w:sz w:val="28"/>
          <w:szCs w:val="28"/>
        </w:rPr>
        <w:t xml:space="preserve">Notification </w:t>
      </w:r>
      <w:r w:rsidR="000D5BA3">
        <w:rPr>
          <w:rFonts w:asciiTheme="majorHAnsi" w:hAnsiTheme="majorHAnsi"/>
          <w:b/>
          <w:sz w:val="28"/>
          <w:szCs w:val="28"/>
        </w:rPr>
        <w:t>P</w:t>
      </w:r>
      <w:r w:rsidR="00D546D9" w:rsidRPr="001D2286">
        <w:rPr>
          <w:rFonts w:asciiTheme="majorHAnsi" w:hAnsiTheme="majorHAnsi"/>
          <w:b/>
          <w:sz w:val="28"/>
          <w:szCs w:val="28"/>
        </w:rPr>
        <w:t>rocess</w:t>
      </w:r>
      <w:bookmarkEnd w:id="4"/>
      <w:r w:rsidR="00FB55E6">
        <w:rPr>
          <w:rFonts w:asciiTheme="majorHAnsi" w:hAnsiTheme="majorHAnsi"/>
          <w:b/>
          <w:sz w:val="28"/>
          <w:szCs w:val="28"/>
        </w:rPr>
        <w:t>:</w:t>
      </w:r>
    </w:p>
    <w:p w14:paraId="56B88BC6" w14:textId="6CD210C3" w:rsidR="00D546D9" w:rsidRPr="001D2286" w:rsidRDefault="00BF6A6F" w:rsidP="0003569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Changes</w:t>
      </w:r>
      <w:r w:rsidRPr="00BF6A6F">
        <w:rPr>
          <w:rFonts w:asciiTheme="majorHAnsi" w:hAnsiTheme="majorHAnsi"/>
          <w:sz w:val="28"/>
          <w:szCs w:val="28"/>
        </w:rPr>
        <w:t xml:space="preserve"> and/or </w:t>
      </w:r>
      <w:r w:rsidR="00D546D9" w:rsidRPr="001D2286">
        <w:rPr>
          <w:rFonts w:asciiTheme="majorHAnsi" w:hAnsiTheme="majorHAnsi"/>
          <w:sz w:val="28"/>
          <w:szCs w:val="28"/>
        </w:rPr>
        <w:t xml:space="preserve">updates </w:t>
      </w:r>
      <w:r w:rsidR="00A10F14">
        <w:rPr>
          <w:rFonts w:asciiTheme="majorHAnsi" w:hAnsiTheme="majorHAnsi"/>
          <w:sz w:val="28"/>
          <w:szCs w:val="28"/>
        </w:rPr>
        <w:t xml:space="preserve">will </w:t>
      </w:r>
      <w:r w:rsidR="00D546D9" w:rsidRPr="001D2286">
        <w:rPr>
          <w:rFonts w:asciiTheme="majorHAnsi" w:hAnsiTheme="majorHAnsi"/>
          <w:sz w:val="28"/>
          <w:szCs w:val="28"/>
        </w:rPr>
        <w:t>be communicated</w:t>
      </w:r>
      <w:r>
        <w:rPr>
          <w:rFonts w:asciiTheme="majorHAnsi" w:hAnsiTheme="majorHAnsi"/>
          <w:sz w:val="28"/>
          <w:szCs w:val="28"/>
        </w:rPr>
        <w:t xml:space="preserve"> by notifying the technical representative noted in the CHORUS participant account details.</w:t>
      </w:r>
    </w:p>
    <w:p w14:paraId="7F1DA15D" w14:textId="77777777" w:rsidR="00035698" w:rsidRDefault="00035698" w:rsidP="00035698">
      <w:pPr>
        <w:rPr>
          <w:rFonts w:asciiTheme="majorHAnsi" w:hAnsiTheme="majorHAnsi"/>
          <w:sz w:val="28"/>
          <w:szCs w:val="28"/>
        </w:rPr>
      </w:pPr>
    </w:p>
    <w:p w14:paraId="5BE01B44" w14:textId="77777777" w:rsidR="001E3E92" w:rsidRDefault="001E3E92" w:rsidP="00035698">
      <w:pPr>
        <w:rPr>
          <w:rFonts w:asciiTheme="majorHAnsi" w:hAnsiTheme="majorHAnsi"/>
          <w:b/>
          <w:sz w:val="28"/>
          <w:szCs w:val="28"/>
        </w:rPr>
      </w:pPr>
    </w:p>
    <w:p w14:paraId="04B03D97" w14:textId="77777777" w:rsidR="00DD13F6" w:rsidRDefault="00035698" w:rsidP="00035698">
      <w:pPr>
        <w:rPr>
          <w:rFonts w:asciiTheme="majorHAnsi" w:hAnsiTheme="majorHAnsi"/>
          <w:b/>
          <w:sz w:val="28"/>
          <w:szCs w:val="28"/>
        </w:rPr>
      </w:pPr>
      <w:r w:rsidRPr="001D2286">
        <w:rPr>
          <w:rFonts w:asciiTheme="majorHAnsi" w:hAnsiTheme="majorHAnsi"/>
          <w:b/>
          <w:sz w:val="28"/>
          <w:szCs w:val="28"/>
        </w:rPr>
        <w:t>Issues</w:t>
      </w:r>
      <w:r w:rsidR="00D546D9" w:rsidRPr="001D2286">
        <w:rPr>
          <w:rFonts w:asciiTheme="majorHAnsi" w:hAnsiTheme="majorHAnsi"/>
          <w:b/>
          <w:sz w:val="28"/>
          <w:szCs w:val="28"/>
        </w:rPr>
        <w:t>/questions</w:t>
      </w:r>
      <w:r w:rsidR="00DD13F6">
        <w:rPr>
          <w:rFonts w:asciiTheme="majorHAnsi" w:hAnsiTheme="majorHAnsi"/>
          <w:b/>
          <w:sz w:val="28"/>
          <w:szCs w:val="28"/>
        </w:rPr>
        <w:t>:</w:t>
      </w:r>
    </w:p>
    <w:p w14:paraId="10A5B1DD" w14:textId="01E9719D" w:rsidR="00D546D9" w:rsidRDefault="00DD13F6" w:rsidP="0003569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="00BF6A6F" w:rsidRPr="00BF6A6F">
        <w:rPr>
          <w:rFonts w:asciiTheme="majorHAnsi" w:hAnsiTheme="majorHAnsi"/>
          <w:sz w:val="28"/>
          <w:szCs w:val="28"/>
        </w:rPr>
        <w:t>f</w:t>
      </w:r>
      <w:r w:rsidR="0010246F" w:rsidRPr="001D2286">
        <w:rPr>
          <w:rFonts w:asciiTheme="majorHAnsi" w:hAnsiTheme="majorHAnsi"/>
          <w:sz w:val="28"/>
          <w:szCs w:val="28"/>
        </w:rPr>
        <w:t xml:space="preserve"> a bug </w:t>
      </w:r>
      <w:r>
        <w:rPr>
          <w:rFonts w:asciiTheme="majorHAnsi" w:hAnsiTheme="majorHAnsi"/>
          <w:sz w:val="28"/>
          <w:szCs w:val="28"/>
        </w:rPr>
        <w:t xml:space="preserve">is found </w:t>
      </w:r>
      <w:r w:rsidR="0010246F" w:rsidRPr="001D2286">
        <w:rPr>
          <w:rFonts w:asciiTheme="majorHAnsi" w:hAnsiTheme="majorHAnsi"/>
          <w:sz w:val="28"/>
          <w:szCs w:val="28"/>
        </w:rPr>
        <w:t xml:space="preserve">in this documentation or would like to propose an improvement, please </w:t>
      </w:r>
      <w:r w:rsidR="00035698" w:rsidRPr="001D2286">
        <w:rPr>
          <w:rFonts w:asciiTheme="majorHAnsi" w:hAnsiTheme="majorHAnsi"/>
          <w:sz w:val="28"/>
          <w:szCs w:val="28"/>
        </w:rPr>
        <w:t>send an email to (</w:t>
      </w:r>
      <w:r w:rsidR="003B38EA" w:rsidRPr="003B38EA">
        <w:rPr>
          <w:rFonts w:asciiTheme="majorHAnsi" w:hAnsiTheme="majorHAnsi"/>
          <w:sz w:val="28"/>
          <w:szCs w:val="28"/>
        </w:rPr>
        <w:t>support@chorusaccess.org</w:t>
      </w:r>
      <w:r w:rsidR="00035698" w:rsidRPr="001D2286">
        <w:rPr>
          <w:rFonts w:asciiTheme="majorHAnsi" w:hAnsiTheme="majorHAnsi"/>
          <w:sz w:val="28"/>
          <w:szCs w:val="28"/>
        </w:rPr>
        <w:t>)</w:t>
      </w:r>
      <w:r w:rsidR="0010246F" w:rsidRPr="001D2286">
        <w:rPr>
          <w:rFonts w:asciiTheme="majorHAnsi" w:hAnsiTheme="majorHAnsi"/>
          <w:sz w:val="28"/>
          <w:szCs w:val="28"/>
        </w:rPr>
        <w:t>. If you have a suggestion how to fix it, include that as well.</w:t>
      </w:r>
    </w:p>
    <w:p w14:paraId="10637F68" w14:textId="77777777" w:rsidR="00716170" w:rsidRDefault="00716170" w:rsidP="00716170">
      <w:pPr>
        <w:rPr>
          <w:rFonts w:asciiTheme="majorHAnsi" w:hAnsiTheme="majorHAnsi"/>
          <w:sz w:val="28"/>
          <w:szCs w:val="28"/>
        </w:rPr>
      </w:pPr>
    </w:p>
    <w:p w14:paraId="796F4B9E" w14:textId="3DB4F478" w:rsidR="00125DB1" w:rsidRPr="001D2286" w:rsidRDefault="00125DB1" w:rsidP="00716170">
      <w:pPr>
        <w:rPr>
          <w:rFonts w:asciiTheme="majorHAnsi" w:hAnsiTheme="majorHAnsi"/>
          <w:b/>
          <w:sz w:val="28"/>
          <w:szCs w:val="28"/>
        </w:rPr>
      </w:pPr>
      <w:bookmarkStart w:id="5" w:name="FAQ"/>
      <w:r w:rsidRPr="001D2286">
        <w:rPr>
          <w:rFonts w:asciiTheme="majorHAnsi" w:hAnsiTheme="majorHAnsi"/>
          <w:b/>
          <w:sz w:val="28"/>
          <w:szCs w:val="28"/>
        </w:rPr>
        <w:t>FAQ</w:t>
      </w:r>
      <w:bookmarkEnd w:id="5"/>
      <w:r w:rsidRPr="001D2286">
        <w:rPr>
          <w:rFonts w:asciiTheme="majorHAnsi" w:hAnsiTheme="majorHAnsi"/>
          <w:b/>
          <w:sz w:val="28"/>
          <w:szCs w:val="28"/>
        </w:rPr>
        <w:t xml:space="preserve"> - TBC</w:t>
      </w:r>
    </w:p>
    <w:p w14:paraId="338EBB8C" w14:textId="77777777" w:rsidR="00D546D9" w:rsidRPr="00D9327A" w:rsidRDefault="00D546D9" w:rsidP="00D9327A">
      <w:pPr>
        <w:rPr>
          <w:rFonts w:asciiTheme="majorHAnsi" w:hAnsiTheme="majorHAnsi"/>
          <w:sz w:val="28"/>
          <w:szCs w:val="28"/>
        </w:rPr>
      </w:pPr>
    </w:p>
    <w:sectPr w:rsidR="00D546D9" w:rsidRPr="00D9327A" w:rsidSect="00AE78F2">
      <w:footerReference w:type="even" r:id="rId11"/>
      <w:footerReference w:type="default" r:id="rId12"/>
      <w:pgSz w:w="12240" w:h="15840"/>
      <w:pgMar w:top="648" w:right="1166" w:bottom="648" w:left="720" w:header="45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4B2E1" w14:textId="77777777" w:rsidR="0079285C" w:rsidRDefault="0079285C" w:rsidP="00E461F8">
      <w:r>
        <w:separator/>
      </w:r>
    </w:p>
  </w:endnote>
  <w:endnote w:type="continuationSeparator" w:id="0">
    <w:p w14:paraId="4B5D2A0E" w14:textId="77777777" w:rsidR="0079285C" w:rsidRDefault="0079285C" w:rsidP="00E4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4EF2E" w14:textId="77777777" w:rsidR="0079285C" w:rsidRDefault="0079285C" w:rsidP="00E461F8">
    <w:pPr>
      <w:pStyle w:val="Footer"/>
      <w:framePr w:wrap="around" w:vAnchor="text" w:hAnchor="margin" w:xAlign="outside" w:y="1"/>
      <w:rPr>
        <w:ins w:id="6" w:author="Tara " w:date="2015-08-04T13:06:00Z"/>
        <w:rStyle w:val="PageNumber"/>
      </w:rPr>
    </w:pPr>
    <w:ins w:id="7" w:author="Tara " w:date="2015-08-04T13:06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</w:ins>
    <w:r>
      <w:rPr>
        <w:rStyle w:val="PageNumber"/>
      </w:rPr>
      <w:fldChar w:fldCharType="separate"/>
    </w:r>
    <w:r>
      <w:rPr>
        <w:rStyle w:val="PageNumber"/>
        <w:noProof/>
      </w:rPr>
      <w:t>2</w:t>
    </w:r>
    <w:ins w:id="8" w:author="Tara " w:date="2015-08-04T13:06:00Z">
      <w:r>
        <w:rPr>
          <w:rStyle w:val="PageNumber"/>
        </w:rPr>
        <w:fldChar w:fldCharType="end"/>
      </w:r>
    </w:ins>
  </w:p>
  <w:p w14:paraId="0B9AEA6D" w14:textId="0BA5653A" w:rsidR="0079285C" w:rsidRDefault="00630CAF">
    <w:pPr>
      <w:pStyle w:val="Footer"/>
      <w:ind w:right="360" w:firstLine="360"/>
      <w:pPrChange w:id="9" w:author="Tara " w:date="2015-08-04T13:06:00Z">
        <w:pPr>
          <w:pStyle w:val="Footer"/>
        </w:pPr>
      </w:pPrChange>
    </w:pPr>
    <w:customXmlInsRangeStart w:id="10" w:author="Tara " w:date="2015-08-04T13:05:00Z"/>
    <w:sdt>
      <w:sdtPr>
        <w:id w:val="969400743"/>
        <w:placeholder>
          <w:docPart w:val="CD01D41EC8FF2F4CB68503B22E783DF7"/>
        </w:placeholder>
        <w:temporary/>
        <w:showingPlcHdr/>
      </w:sdtPr>
      <w:sdtEndPr/>
      <w:sdtContent>
        <w:customXmlInsRangeEnd w:id="10"/>
        <w:ins w:id="11" w:author="Tara " w:date="2015-08-04T13:05:00Z">
          <w:r w:rsidR="0079285C">
            <w:t>[Type text]</w:t>
          </w:r>
        </w:ins>
        <w:customXmlInsRangeStart w:id="12" w:author="Tara " w:date="2015-08-04T13:05:00Z"/>
      </w:sdtContent>
    </w:sdt>
    <w:customXmlInsRangeEnd w:id="12"/>
    <w:ins w:id="13" w:author="Tara " w:date="2015-08-04T13:05:00Z">
      <w:r w:rsidR="0079285C">
        <w:ptab w:relativeTo="margin" w:alignment="center" w:leader="none"/>
      </w:r>
    </w:ins>
    <w:customXmlInsRangeStart w:id="14" w:author="Tara " w:date="2015-08-04T13:05:00Z"/>
    <w:sdt>
      <w:sdtPr>
        <w:id w:val="969400748"/>
        <w:placeholder>
          <w:docPart w:val="4DC04750B3C25441AB88E5314506459A"/>
        </w:placeholder>
        <w:temporary/>
        <w:showingPlcHdr/>
      </w:sdtPr>
      <w:sdtEndPr/>
      <w:sdtContent>
        <w:customXmlInsRangeEnd w:id="14"/>
        <w:ins w:id="15" w:author="Tara " w:date="2015-08-04T13:05:00Z">
          <w:r w:rsidR="0079285C">
            <w:t>[Type text]</w:t>
          </w:r>
        </w:ins>
        <w:customXmlInsRangeStart w:id="16" w:author="Tara " w:date="2015-08-04T13:05:00Z"/>
      </w:sdtContent>
    </w:sdt>
    <w:customXmlInsRangeEnd w:id="16"/>
    <w:ins w:id="17" w:author="Tara " w:date="2015-08-04T13:05:00Z">
      <w:r w:rsidR="0079285C">
        <w:ptab w:relativeTo="margin" w:alignment="right" w:leader="none"/>
      </w:r>
    </w:ins>
    <w:customXmlInsRangeStart w:id="18" w:author="Tara " w:date="2015-08-04T13:05:00Z"/>
    <w:sdt>
      <w:sdtPr>
        <w:id w:val="969400753"/>
        <w:placeholder>
          <w:docPart w:val="5058BD2738F2AA449171AA61EBF518BA"/>
        </w:placeholder>
        <w:temporary/>
        <w:showingPlcHdr/>
      </w:sdtPr>
      <w:sdtEndPr/>
      <w:sdtContent>
        <w:customXmlInsRangeEnd w:id="18"/>
        <w:ins w:id="19" w:author="Tara " w:date="2015-08-04T13:05:00Z">
          <w:r w:rsidR="0079285C">
            <w:t>[Type text]</w:t>
          </w:r>
        </w:ins>
        <w:customXmlInsRangeStart w:id="20" w:author="Tara " w:date="2015-08-04T13:05:00Z"/>
      </w:sdtContent>
    </w:sdt>
    <w:customXmlInsRangeEnd w:id="20"/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BD50" w14:textId="77777777" w:rsidR="0079285C" w:rsidRDefault="0079285C" w:rsidP="00AE78F2">
    <w:pPr>
      <w:pStyle w:val="Footer"/>
      <w:framePr w:wrap="around" w:vAnchor="text" w:hAnchor="page" w:x="10801" w:y="11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0C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9B07E9" w14:textId="609871BB" w:rsidR="0079285C" w:rsidRDefault="0079285C" w:rsidP="00AE78F2">
    <w:pPr>
      <w:pStyle w:val="Footer"/>
      <w:ind w:right="360"/>
    </w:pPr>
    <w:r>
      <w:t>CHORUS – Dashboard APIs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C7381" w14:textId="77777777" w:rsidR="0079285C" w:rsidRDefault="0079285C" w:rsidP="00E461F8">
      <w:r>
        <w:separator/>
      </w:r>
    </w:p>
  </w:footnote>
  <w:footnote w:type="continuationSeparator" w:id="0">
    <w:p w14:paraId="456CC12B" w14:textId="77777777" w:rsidR="0079285C" w:rsidRDefault="0079285C" w:rsidP="00E4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946CB"/>
    <w:multiLevelType w:val="hybridMultilevel"/>
    <w:tmpl w:val="417EF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7A"/>
    <w:rsid w:val="00023520"/>
    <w:rsid w:val="00024F79"/>
    <w:rsid w:val="00035698"/>
    <w:rsid w:val="00047624"/>
    <w:rsid w:val="000531A7"/>
    <w:rsid w:val="0006203B"/>
    <w:rsid w:val="00090331"/>
    <w:rsid w:val="000D5BA3"/>
    <w:rsid w:val="0010246F"/>
    <w:rsid w:val="0010656E"/>
    <w:rsid w:val="00125DB1"/>
    <w:rsid w:val="00126A4F"/>
    <w:rsid w:val="001D2286"/>
    <w:rsid w:val="001E3E92"/>
    <w:rsid w:val="001F495C"/>
    <w:rsid w:val="0038523F"/>
    <w:rsid w:val="003B38EA"/>
    <w:rsid w:val="003B4E33"/>
    <w:rsid w:val="003D0434"/>
    <w:rsid w:val="003E0C14"/>
    <w:rsid w:val="00430F27"/>
    <w:rsid w:val="004660B2"/>
    <w:rsid w:val="004A10C3"/>
    <w:rsid w:val="004C288F"/>
    <w:rsid w:val="004F6948"/>
    <w:rsid w:val="005216E4"/>
    <w:rsid w:val="005326EA"/>
    <w:rsid w:val="005E1653"/>
    <w:rsid w:val="005F6FF4"/>
    <w:rsid w:val="0061667E"/>
    <w:rsid w:val="00630CAF"/>
    <w:rsid w:val="00641092"/>
    <w:rsid w:val="006D10BD"/>
    <w:rsid w:val="006F072F"/>
    <w:rsid w:val="006F2DE2"/>
    <w:rsid w:val="00716170"/>
    <w:rsid w:val="0079285C"/>
    <w:rsid w:val="00802DDB"/>
    <w:rsid w:val="00810D3A"/>
    <w:rsid w:val="0088695D"/>
    <w:rsid w:val="008A2D90"/>
    <w:rsid w:val="008A6620"/>
    <w:rsid w:val="008D2678"/>
    <w:rsid w:val="009265F4"/>
    <w:rsid w:val="00A10F14"/>
    <w:rsid w:val="00A677EB"/>
    <w:rsid w:val="00A747F7"/>
    <w:rsid w:val="00A850AF"/>
    <w:rsid w:val="00AE78F2"/>
    <w:rsid w:val="00B55033"/>
    <w:rsid w:val="00B729F2"/>
    <w:rsid w:val="00B81E28"/>
    <w:rsid w:val="00BA209E"/>
    <w:rsid w:val="00BC60FF"/>
    <w:rsid w:val="00BF6A6F"/>
    <w:rsid w:val="00C338F6"/>
    <w:rsid w:val="00C47D86"/>
    <w:rsid w:val="00C6295E"/>
    <w:rsid w:val="00C72F30"/>
    <w:rsid w:val="00D10150"/>
    <w:rsid w:val="00D10A40"/>
    <w:rsid w:val="00D21D24"/>
    <w:rsid w:val="00D546D9"/>
    <w:rsid w:val="00D6639F"/>
    <w:rsid w:val="00D9327A"/>
    <w:rsid w:val="00DC221B"/>
    <w:rsid w:val="00DD13F6"/>
    <w:rsid w:val="00DF6553"/>
    <w:rsid w:val="00E3738B"/>
    <w:rsid w:val="00E461F8"/>
    <w:rsid w:val="00E46BF5"/>
    <w:rsid w:val="00E53B94"/>
    <w:rsid w:val="00F0790D"/>
    <w:rsid w:val="00F153C2"/>
    <w:rsid w:val="00F42141"/>
    <w:rsid w:val="00F671E1"/>
    <w:rsid w:val="00F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1F27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F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6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5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61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1F8"/>
  </w:style>
  <w:style w:type="paragraph" w:styleId="Footer">
    <w:name w:val="footer"/>
    <w:basedOn w:val="Normal"/>
    <w:link w:val="FooterChar"/>
    <w:uiPriority w:val="99"/>
    <w:unhideWhenUsed/>
    <w:rsid w:val="00E461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1F8"/>
  </w:style>
  <w:style w:type="table" w:styleId="LightShading-Accent1">
    <w:name w:val="Light Shading Accent 1"/>
    <w:basedOn w:val="TableNormal"/>
    <w:uiPriority w:val="60"/>
    <w:rsid w:val="00E461F8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461F8"/>
  </w:style>
  <w:style w:type="paragraph" w:styleId="NoSpacing">
    <w:name w:val="No Spacing"/>
    <w:link w:val="NoSpacingChar"/>
    <w:qFormat/>
    <w:rsid w:val="00E461F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E461F8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D546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20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A20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0246F"/>
  </w:style>
  <w:style w:type="character" w:styleId="CommentReference">
    <w:name w:val="annotation reference"/>
    <w:basedOn w:val="DefaultParagraphFont"/>
    <w:uiPriority w:val="99"/>
    <w:semiHidden/>
    <w:unhideWhenUsed/>
    <w:rsid w:val="000356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6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6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6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6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F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6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65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61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1F8"/>
  </w:style>
  <w:style w:type="paragraph" w:styleId="Footer">
    <w:name w:val="footer"/>
    <w:basedOn w:val="Normal"/>
    <w:link w:val="FooterChar"/>
    <w:uiPriority w:val="99"/>
    <w:unhideWhenUsed/>
    <w:rsid w:val="00E461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1F8"/>
  </w:style>
  <w:style w:type="table" w:styleId="LightShading-Accent1">
    <w:name w:val="Light Shading Accent 1"/>
    <w:basedOn w:val="TableNormal"/>
    <w:uiPriority w:val="60"/>
    <w:rsid w:val="00E461F8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461F8"/>
  </w:style>
  <w:style w:type="paragraph" w:styleId="NoSpacing">
    <w:name w:val="No Spacing"/>
    <w:link w:val="NoSpacingChar"/>
    <w:qFormat/>
    <w:rsid w:val="00E461F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E461F8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D546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20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A20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0246F"/>
  </w:style>
  <w:style w:type="character" w:styleId="CommentReference">
    <w:name w:val="annotation reference"/>
    <w:basedOn w:val="DefaultParagraphFont"/>
    <w:uiPriority w:val="99"/>
    <w:semiHidden/>
    <w:unhideWhenUsed/>
    <w:rsid w:val="000356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6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6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6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6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chorusaccess.org/services/dashboard-servic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01D41EC8FF2F4CB68503B22E783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50F1-579D-964A-806D-C5193D71D3CF}"/>
      </w:docPartPr>
      <w:docPartBody>
        <w:p w14:paraId="188B641C" w14:textId="73EAD72D" w:rsidR="00E664D9" w:rsidRDefault="00E664D9" w:rsidP="00E664D9">
          <w:pPr>
            <w:pStyle w:val="CD01D41EC8FF2F4CB68503B22E783DF7"/>
          </w:pPr>
          <w:r>
            <w:t>[Type text]</w:t>
          </w:r>
        </w:p>
      </w:docPartBody>
    </w:docPart>
    <w:docPart>
      <w:docPartPr>
        <w:name w:val="4DC04750B3C25441AB88E5314506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63BA4-DE3D-3744-89B4-F59D40B177DA}"/>
      </w:docPartPr>
      <w:docPartBody>
        <w:p w14:paraId="1ABC45E8" w14:textId="35D282C9" w:rsidR="00E664D9" w:rsidRDefault="00E664D9" w:rsidP="00E664D9">
          <w:pPr>
            <w:pStyle w:val="4DC04750B3C25441AB88E5314506459A"/>
          </w:pPr>
          <w:r>
            <w:t>[Type text]</w:t>
          </w:r>
        </w:p>
      </w:docPartBody>
    </w:docPart>
    <w:docPart>
      <w:docPartPr>
        <w:name w:val="5058BD2738F2AA449171AA61EBF51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FEA47-8B47-4240-A7C9-B36DCD15F51E}"/>
      </w:docPartPr>
      <w:docPartBody>
        <w:p w14:paraId="01DC9267" w14:textId="38D4AAC7" w:rsidR="00E664D9" w:rsidRDefault="00E664D9" w:rsidP="00E664D9">
          <w:pPr>
            <w:pStyle w:val="5058BD2738F2AA449171AA61EBF518B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D9"/>
    <w:rsid w:val="00E664D9"/>
    <w:rsid w:val="00FC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5A66BF2600E14783F5C4612C70F771">
    <w:name w:val="EA5A66BF2600E14783F5C4612C70F771"/>
    <w:rsid w:val="00E664D9"/>
  </w:style>
  <w:style w:type="paragraph" w:customStyle="1" w:styleId="CD01D41EC8FF2F4CB68503B22E783DF7">
    <w:name w:val="CD01D41EC8FF2F4CB68503B22E783DF7"/>
    <w:rsid w:val="00E664D9"/>
  </w:style>
  <w:style w:type="paragraph" w:customStyle="1" w:styleId="4DC04750B3C25441AB88E5314506459A">
    <w:name w:val="4DC04750B3C25441AB88E5314506459A"/>
    <w:rsid w:val="00E664D9"/>
  </w:style>
  <w:style w:type="paragraph" w:customStyle="1" w:styleId="5058BD2738F2AA449171AA61EBF518BA">
    <w:name w:val="5058BD2738F2AA449171AA61EBF518BA"/>
    <w:rsid w:val="00E664D9"/>
  </w:style>
  <w:style w:type="paragraph" w:customStyle="1" w:styleId="FEBD294B2238564D94FC4FA96C22B996">
    <w:name w:val="FEBD294B2238564D94FC4FA96C22B996"/>
    <w:rsid w:val="00E664D9"/>
  </w:style>
  <w:style w:type="paragraph" w:customStyle="1" w:styleId="D9E1C4CC52B0D74F9738F349FB0A7A55">
    <w:name w:val="D9E1C4CC52B0D74F9738F349FB0A7A55"/>
    <w:rsid w:val="00E664D9"/>
  </w:style>
  <w:style w:type="paragraph" w:customStyle="1" w:styleId="0BD037827601CD4C9BB64825CA50CCDB">
    <w:name w:val="0BD037827601CD4C9BB64825CA50CCDB"/>
    <w:rsid w:val="00E664D9"/>
  </w:style>
  <w:style w:type="paragraph" w:customStyle="1" w:styleId="DF63C421F124544A88C34271CA52ED33">
    <w:name w:val="DF63C421F124544A88C34271CA52ED33"/>
    <w:rsid w:val="00E664D9"/>
  </w:style>
  <w:style w:type="paragraph" w:customStyle="1" w:styleId="500E9A77F09DDD47AB3679DACB813810">
    <w:name w:val="500E9A77F09DDD47AB3679DACB813810"/>
    <w:rsid w:val="00E664D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5A66BF2600E14783F5C4612C70F771">
    <w:name w:val="EA5A66BF2600E14783F5C4612C70F771"/>
    <w:rsid w:val="00E664D9"/>
  </w:style>
  <w:style w:type="paragraph" w:customStyle="1" w:styleId="CD01D41EC8FF2F4CB68503B22E783DF7">
    <w:name w:val="CD01D41EC8FF2F4CB68503B22E783DF7"/>
    <w:rsid w:val="00E664D9"/>
  </w:style>
  <w:style w:type="paragraph" w:customStyle="1" w:styleId="4DC04750B3C25441AB88E5314506459A">
    <w:name w:val="4DC04750B3C25441AB88E5314506459A"/>
    <w:rsid w:val="00E664D9"/>
  </w:style>
  <w:style w:type="paragraph" w:customStyle="1" w:styleId="5058BD2738F2AA449171AA61EBF518BA">
    <w:name w:val="5058BD2738F2AA449171AA61EBF518BA"/>
    <w:rsid w:val="00E664D9"/>
  </w:style>
  <w:style w:type="paragraph" w:customStyle="1" w:styleId="FEBD294B2238564D94FC4FA96C22B996">
    <w:name w:val="FEBD294B2238564D94FC4FA96C22B996"/>
    <w:rsid w:val="00E664D9"/>
  </w:style>
  <w:style w:type="paragraph" w:customStyle="1" w:styleId="D9E1C4CC52B0D74F9738F349FB0A7A55">
    <w:name w:val="D9E1C4CC52B0D74F9738F349FB0A7A55"/>
    <w:rsid w:val="00E664D9"/>
  </w:style>
  <w:style w:type="paragraph" w:customStyle="1" w:styleId="0BD037827601CD4C9BB64825CA50CCDB">
    <w:name w:val="0BD037827601CD4C9BB64825CA50CCDB"/>
    <w:rsid w:val="00E664D9"/>
  </w:style>
  <w:style w:type="paragraph" w:customStyle="1" w:styleId="DF63C421F124544A88C34271CA52ED33">
    <w:name w:val="DF63C421F124544A88C34271CA52ED33"/>
    <w:rsid w:val="00E664D9"/>
  </w:style>
  <w:style w:type="paragraph" w:customStyle="1" w:styleId="500E9A77F09DDD47AB3679DACB813810">
    <w:name w:val="500E9A77F09DDD47AB3679DACB813810"/>
    <w:rsid w:val="00E664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106705-35D2-F144-819E-E89D42234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1073</Words>
  <Characters>6120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MarkLogic</Company>
  <LinksUpToDate>false</LinksUpToDate>
  <CharactersWithSpaces>7179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Squillante</dc:creator>
  <cp:keywords/>
  <dc:description/>
  <cp:lastModifiedBy>Tara </cp:lastModifiedBy>
  <cp:revision>12</cp:revision>
  <cp:lastPrinted>2015-08-04T18:21:00Z</cp:lastPrinted>
  <dcterms:created xsi:type="dcterms:W3CDTF">2015-08-06T20:42:00Z</dcterms:created>
  <dcterms:modified xsi:type="dcterms:W3CDTF">2015-08-31T20:15:00Z</dcterms:modified>
  <cp:category/>
</cp:coreProperties>
</file>